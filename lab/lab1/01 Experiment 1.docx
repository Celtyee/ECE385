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FE4B" w14:textId="77777777" w:rsidR="00441275" w:rsidRDefault="00441275" w:rsidP="00441275">
      <w:pPr>
        <w:spacing w:line="360" w:lineRule="atLeast"/>
        <w:jc w:val="right"/>
      </w:pPr>
      <w:r>
        <w:t>ECE</w:t>
      </w:r>
      <w:r w:rsidR="00CB4AD4">
        <w:t xml:space="preserve"> </w:t>
      </w:r>
      <w:r w:rsidR="00205D00">
        <w:t>385</w:t>
      </w:r>
      <w:r>
        <w:t xml:space="preserve"> </w:t>
      </w:r>
    </w:p>
    <w:p w14:paraId="150F4569" w14:textId="77777777" w:rsidR="00877F13" w:rsidRDefault="00877F13">
      <w:pPr>
        <w:spacing w:before="240" w:line="360" w:lineRule="atLeast"/>
        <w:jc w:val="center"/>
      </w:pPr>
      <w:r>
        <w:t>EXPERIMENT #1</w:t>
      </w:r>
    </w:p>
    <w:p w14:paraId="05E68F89" w14:textId="77777777" w:rsidR="00877F13" w:rsidRDefault="00235E94">
      <w:pPr>
        <w:spacing w:before="240" w:line="360" w:lineRule="atLeast"/>
        <w:jc w:val="center"/>
      </w:pPr>
      <w:r>
        <w:t>Introductory Experiment</w:t>
      </w:r>
      <w:r w:rsidR="00877F13">
        <w:t xml:space="preserve"> </w:t>
      </w:r>
    </w:p>
    <w:p w14:paraId="791D2BB2" w14:textId="77777777" w:rsidR="00877F13" w:rsidRDefault="00235E94">
      <w:pPr>
        <w:spacing w:before="240" w:line="360" w:lineRule="atLeast"/>
      </w:pPr>
      <w:r>
        <w:t>I.</w:t>
      </w:r>
      <w:r>
        <w:tab/>
      </w:r>
      <w:r w:rsidR="00877F13" w:rsidRPr="000940D8">
        <w:rPr>
          <w:u w:val="single"/>
        </w:rPr>
        <w:t>OBJECTIVE</w:t>
      </w:r>
    </w:p>
    <w:p w14:paraId="6F223CF4" w14:textId="229AC602" w:rsidR="00877F13" w:rsidRPr="00256245" w:rsidRDefault="00877F13" w:rsidP="00102280">
      <w:pPr>
        <w:spacing w:before="240" w:line="360" w:lineRule="atLeast"/>
        <w:jc w:val="both"/>
        <w:rPr>
          <w:rFonts w:eastAsiaTheme="minorEastAsia"/>
          <w:color w:val="FF0000"/>
          <w:lang w:eastAsia="zh-CN"/>
          <w:rPrChange w:id="0" w:author="lichushan chushan" w:date="2020-02-15T17:27:00Z">
            <w:rPr/>
          </w:rPrChange>
        </w:rPr>
      </w:pPr>
      <w:r>
        <w:tab/>
        <w:t xml:space="preserve">This experiment is intended primarily to be an introduction to the ECE </w:t>
      </w:r>
      <w:r w:rsidR="00205D00">
        <w:t>385</w:t>
      </w:r>
      <w:r>
        <w:t xml:space="preserve"> Laboratory and equipment. </w:t>
      </w:r>
      <w:del w:id="1" w:author="lichushan chushan" w:date="2020-09-13T19:25:00Z">
        <w:r w:rsidRPr="00AC5857" w:rsidDel="00EA5BA8">
          <w:rPr>
            <w:strike/>
            <w:rPrChange w:id="2" w:author="lichushan chushan" w:date="2020-02-15T16:11:00Z">
              <w:rPr/>
            </w:rPrChange>
          </w:rPr>
          <w:delText xml:space="preserve">The equipment introduced in this experiment includes the student lab kit, the lab station I/O boards, the </w:delText>
        </w:r>
        <w:r w:rsidR="007850C4" w:rsidRPr="00AC5857" w:rsidDel="00EA5BA8">
          <w:rPr>
            <w:strike/>
            <w:rPrChange w:id="3" w:author="lichushan chushan" w:date="2020-02-15T16:11:00Z">
              <w:rPr/>
            </w:rPrChange>
          </w:rPr>
          <w:delText xml:space="preserve">Agilent MSO6032A </w:delText>
        </w:r>
        <w:r w:rsidRPr="00AC5857" w:rsidDel="00EA5BA8">
          <w:rPr>
            <w:strike/>
            <w:rPrChange w:id="4" w:author="lichushan chushan" w:date="2020-02-15T16:11:00Z">
              <w:rPr/>
            </w:rPrChange>
          </w:rPr>
          <w:delText xml:space="preserve">oscilloscope </w:delText>
        </w:r>
        <w:r w:rsidR="007850C4" w:rsidRPr="00AC5857" w:rsidDel="00EA5BA8">
          <w:rPr>
            <w:strike/>
            <w:rPrChange w:id="5" w:author="lichushan chushan" w:date="2020-02-15T16:11:00Z">
              <w:rPr/>
            </w:rPrChange>
          </w:rPr>
          <w:delText>and the Hewlett Packard 33120A pulse generator</w:delText>
        </w:r>
        <w:r w:rsidRPr="00AC5857" w:rsidDel="00EA5BA8">
          <w:rPr>
            <w:strike/>
            <w:rPrChange w:id="6" w:author="lichushan chushan" w:date="2020-02-15T16:11:00Z">
              <w:rPr/>
            </w:rPrChange>
          </w:rPr>
          <w:delText>.</w:delText>
        </w:r>
      </w:del>
    </w:p>
    <w:p w14:paraId="0F894F0F" w14:textId="77777777" w:rsidR="00877F13" w:rsidRDefault="00877F13">
      <w:pPr>
        <w:spacing w:before="120" w:line="240" w:lineRule="atLeast"/>
      </w:pPr>
    </w:p>
    <w:p w14:paraId="21AAB403" w14:textId="77777777" w:rsidR="00877F13" w:rsidRDefault="00235E94">
      <w:pPr>
        <w:spacing w:before="240" w:line="360" w:lineRule="atLeast"/>
      </w:pPr>
      <w:r>
        <w:t>II.</w:t>
      </w:r>
      <w:r>
        <w:tab/>
      </w:r>
      <w:r w:rsidR="00877F13" w:rsidRPr="000940D8">
        <w:rPr>
          <w:u w:val="single"/>
        </w:rPr>
        <w:t>INTRODUCTION</w:t>
      </w:r>
    </w:p>
    <w:p w14:paraId="2CC8AE75" w14:textId="4B45DF43" w:rsidR="00877F13" w:rsidRDefault="00CD24C8" w:rsidP="00102280">
      <w:pPr>
        <w:spacing w:before="240" w:line="360" w:lineRule="atLeast"/>
        <w:jc w:val="both"/>
      </w:pPr>
      <w:r>
        <w:tab/>
        <w:t xml:space="preserve">A discussion of the theory behind </w:t>
      </w:r>
      <w:r w:rsidR="00161D6E">
        <w:t>E</w:t>
      </w:r>
      <w:r>
        <w:t>xperiment 1 can be found in the General Guide, parts IV (Design Techniques, GG.</w:t>
      </w:r>
      <w:r w:rsidR="00AA518E">
        <w:t>2</w:t>
      </w:r>
      <w:r w:rsidR="00073F72">
        <w:rPr>
          <w:lang w:eastAsia="zh-TW"/>
        </w:rPr>
        <w:t>2</w:t>
      </w:r>
      <w:r>
        <w:t>) and VI (Debugging Outside the Lab</w:t>
      </w:r>
      <w:r w:rsidR="00AA518E">
        <w:t>, GG.2</w:t>
      </w:r>
      <w:r w:rsidR="00073F72">
        <w:rPr>
          <w:lang w:eastAsia="zh-TW"/>
        </w:rPr>
        <w:t>9</w:t>
      </w:r>
      <w:r>
        <w:t>). If you have the opportunity, you should read these sections before coming to lab. If not, you should read these sections after lab</w:t>
      </w:r>
      <w:r w:rsidR="00AA518E">
        <w:t xml:space="preserve">. Though the lab portion of </w:t>
      </w:r>
      <w:r w:rsidR="00161D6E">
        <w:t>E</w:t>
      </w:r>
      <w:r w:rsidR="00AA518E">
        <w:t xml:space="preserve">xperiment 1 may be completed without reading these sections, </w:t>
      </w:r>
      <w:r>
        <w:t xml:space="preserve">understanding </w:t>
      </w:r>
      <w:r w:rsidR="00AA518E">
        <w:t xml:space="preserve">of these concepts is critical to both completing the </w:t>
      </w:r>
      <w:r w:rsidR="00161D6E">
        <w:t>E</w:t>
      </w:r>
      <w:r w:rsidR="00AA518E">
        <w:t>xperiment 1 report and succeeding in the course in general.</w:t>
      </w:r>
    </w:p>
    <w:p w14:paraId="29D99067" w14:textId="77777777" w:rsidR="00A96756" w:rsidRPr="00CD24C8" w:rsidRDefault="00A96756" w:rsidP="00BE7A0B">
      <w:pPr>
        <w:spacing w:before="120" w:line="360" w:lineRule="atLeast"/>
        <w:jc w:val="both"/>
      </w:pPr>
    </w:p>
    <w:p w14:paraId="1A85875A" w14:textId="77777777" w:rsidR="00877F13" w:rsidRPr="00235E94" w:rsidRDefault="00235E94">
      <w:pPr>
        <w:spacing w:before="240" w:line="360" w:lineRule="atLeast"/>
      </w:pPr>
      <w:r w:rsidRPr="00235E94">
        <w:t>III.</w:t>
      </w:r>
      <w:r w:rsidRPr="00235E94">
        <w:tab/>
      </w:r>
      <w:r w:rsidR="00877F13" w:rsidRPr="000940D8">
        <w:rPr>
          <w:u w:val="single"/>
        </w:rPr>
        <w:t>PRE</w:t>
      </w:r>
      <w:r w:rsidR="006942C4">
        <w:rPr>
          <w:u w:val="single"/>
        </w:rPr>
        <w:t>-</w:t>
      </w:r>
      <w:r w:rsidR="00877F13" w:rsidRPr="000940D8">
        <w:rPr>
          <w:u w:val="single"/>
        </w:rPr>
        <w:t>LAB</w:t>
      </w:r>
    </w:p>
    <w:p w14:paraId="24AD1561" w14:textId="3C1830F0" w:rsidR="00AC5857" w:rsidRPr="00AB1377" w:rsidRDefault="00AC5857" w:rsidP="00AB1377">
      <w:pPr>
        <w:pStyle w:val="ab"/>
        <w:numPr>
          <w:ilvl w:val="0"/>
          <w:numId w:val="2"/>
        </w:numPr>
        <w:spacing w:before="240" w:line="360" w:lineRule="atLeast"/>
        <w:ind w:firstLineChars="0"/>
        <w:jc w:val="both"/>
        <w:rPr>
          <w:strike/>
        </w:rPr>
      </w:pPr>
      <w:r w:rsidRPr="00AB1377">
        <w:rPr>
          <w:color w:val="FF0000"/>
        </w:rPr>
        <w:t xml:space="preserve">Setup the Quartus. </w:t>
      </w:r>
      <w:r w:rsidRPr="00AC5857">
        <w:rPr>
          <w:color w:val="FF0000"/>
        </w:rPr>
        <w:t>C</w:t>
      </w:r>
      <w:r w:rsidRPr="00AB1377">
        <w:rPr>
          <w:color w:val="FF0000"/>
        </w:rPr>
        <w:t>reate the project</w:t>
      </w:r>
      <w:r>
        <w:rPr>
          <w:color w:val="FF0000"/>
        </w:rPr>
        <w:t xml:space="preserve"> in Quartus</w:t>
      </w:r>
      <w:r w:rsidRPr="00AB1377">
        <w:rPr>
          <w:color w:val="FF0000"/>
        </w:rPr>
        <w:t>, c</w:t>
      </w:r>
      <w:r w:rsidR="00877F13" w:rsidRPr="00AB1377">
        <w:rPr>
          <w:color w:val="FF0000"/>
        </w:rPr>
        <w:t>omplete the design of t</w:t>
      </w:r>
      <w:r w:rsidR="00877F13" w:rsidRPr="00AB1377">
        <w:rPr>
          <w:rFonts w:ascii="Times New Roman" w:hAnsi="Times New Roman"/>
          <w:color w:val="FF0000"/>
        </w:rPr>
        <w:t xml:space="preserve">he circuit shown in </w:t>
      </w:r>
      <w:r w:rsidR="00AA518E" w:rsidRPr="00AB1377">
        <w:rPr>
          <w:rFonts w:ascii="Times New Roman" w:hAnsi="Times New Roman"/>
          <w:color w:val="FF0000"/>
        </w:rPr>
        <w:t xml:space="preserve">the General Guide, </w:t>
      </w:r>
      <w:r w:rsidR="00877F13" w:rsidRPr="00AB1377">
        <w:rPr>
          <w:rFonts w:ascii="Times New Roman" w:hAnsi="Times New Roman"/>
          <w:color w:val="FF0000"/>
        </w:rPr>
        <w:t xml:space="preserve">Figure </w:t>
      </w:r>
      <w:r w:rsidR="00AA518E" w:rsidRPr="00AB1377">
        <w:rPr>
          <w:rFonts w:ascii="Times New Roman" w:hAnsi="Times New Roman"/>
          <w:color w:val="FF0000"/>
        </w:rPr>
        <w:t>16 (GG.2</w:t>
      </w:r>
      <w:r w:rsidR="002A0C53" w:rsidRPr="00AB1377">
        <w:rPr>
          <w:rFonts w:ascii="Times New Roman" w:hAnsi="Times New Roman"/>
          <w:color w:val="FF0000"/>
          <w:lang w:eastAsia="zh-TW"/>
        </w:rPr>
        <w:t>5</w:t>
      </w:r>
      <w:r w:rsidR="00AA518E" w:rsidRPr="00AB1377">
        <w:rPr>
          <w:rFonts w:ascii="Times New Roman" w:hAnsi="Times New Roman"/>
          <w:color w:val="FF0000"/>
        </w:rPr>
        <w:t>)</w:t>
      </w:r>
      <w:r w:rsidRPr="00AB1377">
        <w:rPr>
          <w:rFonts w:ascii="Times New Roman" w:eastAsiaTheme="minorEastAsia" w:hAnsi="Times New Roman"/>
          <w:color w:val="FF0000"/>
          <w:lang w:eastAsia="zh-CN"/>
        </w:rPr>
        <w:t xml:space="preserve"> on a Quartus Schematic file. </w:t>
      </w:r>
      <w:r>
        <w:rPr>
          <w:rFonts w:ascii="Times New Roman" w:eastAsiaTheme="minorEastAsia" w:hAnsi="Times New Roman"/>
          <w:color w:val="FF0000"/>
          <w:lang w:eastAsia="zh-CN"/>
        </w:rPr>
        <w:t>Compile and do the simulation</w:t>
      </w:r>
    </w:p>
    <w:p w14:paraId="7960BFD3" w14:textId="334D5E52" w:rsidR="00877F13" w:rsidRDefault="00AB1377" w:rsidP="00102280">
      <w:pPr>
        <w:spacing w:before="240" w:line="360" w:lineRule="atLeast"/>
        <w:ind w:left="720" w:hanging="720"/>
        <w:jc w:val="both"/>
      </w:pPr>
      <w:r>
        <w:rPr>
          <w:rFonts w:asciiTheme="minorEastAsia" w:eastAsiaTheme="minorEastAsia" w:hAnsiTheme="minorEastAsia" w:hint="eastAsia"/>
          <w:lang w:eastAsia="zh-CN"/>
        </w:rPr>
        <w:t>B</w:t>
      </w:r>
      <w:r w:rsidR="00877F13">
        <w:t>.</w:t>
      </w:r>
      <w:r w:rsidR="00877F13">
        <w:tab/>
        <w:t>Redesign the circuit of part A to eliminate all static</w:t>
      </w:r>
      <w:r w:rsidR="00526A33">
        <w:t>-1</w:t>
      </w:r>
      <w:r w:rsidR="00877F13">
        <w:t xml:space="preserve"> hazards (glitches) at the output. </w:t>
      </w:r>
      <w:r w:rsidR="00D515D1">
        <w:t>(For a discussion on glitches, see General Guide part IV – “Design Techniques”, “Delays and Glitches” section</w:t>
      </w:r>
      <w:r w:rsidR="001F0815">
        <w:t xml:space="preserve"> GG.2</w:t>
      </w:r>
      <w:r w:rsidR="007F2CC9">
        <w:rPr>
          <w:lang w:eastAsia="zh-TW"/>
        </w:rPr>
        <w:t>2</w:t>
      </w:r>
      <w:r w:rsidR="001F0815">
        <w:t>-2</w:t>
      </w:r>
      <w:r w:rsidR="007F2CC9">
        <w:rPr>
          <w:lang w:eastAsia="zh-TW"/>
        </w:rPr>
        <w:t>5</w:t>
      </w:r>
      <w:r w:rsidR="001F0815">
        <w:t>)</w:t>
      </w:r>
      <w:r w:rsidR="00D515D1">
        <w:t xml:space="preserve">. </w:t>
      </w:r>
      <w:r w:rsidR="008A570D">
        <w:rPr>
          <w:color w:val="FF0000"/>
        </w:rPr>
        <w:t xml:space="preserve">Build the circuit in schematic again. </w:t>
      </w:r>
    </w:p>
    <w:p w14:paraId="0FABE96E" w14:textId="77777777" w:rsidR="00BD20EB" w:rsidRDefault="00BD20EB" w:rsidP="00102280">
      <w:pPr>
        <w:spacing w:before="240" w:line="360" w:lineRule="atLeast"/>
        <w:ind w:left="720" w:hanging="720"/>
        <w:jc w:val="both"/>
        <w:rPr>
          <w:b/>
        </w:rPr>
      </w:pPr>
      <w:r>
        <w:rPr>
          <w:b/>
        </w:rPr>
        <w:t>Demo Points Breakdown:</w:t>
      </w:r>
    </w:p>
    <w:p w14:paraId="5126EA77" w14:textId="77777777" w:rsidR="00A96756" w:rsidRPr="00CE03D8" w:rsidRDefault="00CE03D8" w:rsidP="00CE03D8">
      <w:pPr>
        <w:spacing w:before="240" w:line="360" w:lineRule="atLeast"/>
        <w:ind w:left="720" w:hanging="720"/>
        <w:jc w:val="both"/>
        <w:rPr>
          <w:u w:val="single"/>
        </w:rPr>
      </w:pPr>
      <w:r>
        <w:tab/>
        <w:t>The first lab does not have any in-lab demo points. However, results will need to be contained within the lab report.</w:t>
      </w:r>
    </w:p>
    <w:p w14:paraId="5CFDB856" w14:textId="77777777" w:rsidR="00877F13" w:rsidRDefault="00BD20EB">
      <w:pPr>
        <w:spacing w:before="240" w:line="360" w:lineRule="atLeast"/>
        <w:ind w:left="720" w:hanging="720"/>
        <w:rPr>
          <w:u w:val="single"/>
        </w:rPr>
      </w:pPr>
      <w:r>
        <w:t>I</w:t>
      </w:r>
      <w:r w:rsidR="00235E94">
        <w:t>V.</w:t>
      </w:r>
      <w:r w:rsidR="00235E94">
        <w:tab/>
      </w:r>
      <w:r w:rsidR="007A65BD">
        <w:rPr>
          <w:u w:val="single"/>
        </w:rPr>
        <w:t>LAB</w:t>
      </w:r>
    </w:p>
    <w:p w14:paraId="0C95A4AB" w14:textId="6276FB88" w:rsidR="00AF788A" w:rsidRPr="00235E94" w:rsidRDefault="00AF788A" w:rsidP="00AB1377">
      <w:pPr>
        <w:spacing w:before="240" w:line="360" w:lineRule="atLeast"/>
        <w:ind w:left="720" w:hanging="720"/>
      </w:pPr>
      <w:r>
        <w:lastRenderedPageBreak/>
        <w:t>1.</w:t>
      </w:r>
      <w:r>
        <w:tab/>
      </w:r>
      <w:r w:rsidRPr="00AB1377">
        <w:t xml:space="preserve">Unit test each </w:t>
      </w:r>
      <w:r w:rsidR="003C70F2" w:rsidRPr="00AB1377">
        <w:t>integrated circuit (chip)</w:t>
      </w:r>
      <w:r w:rsidRPr="00AB1377">
        <w:t xml:space="preserve"> </w:t>
      </w:r>
      <w:r w:rsidR="0072760D" w:rsidRPr="00AB1377">
        <w:t>required for this lab</w:t>
      </w:r>
      <w:r w:rsidRPr="00AB1377">
        <w:t xml:space="preserve">. Since all the chips used in this lab are combinational logic, you may simply verify that each gate within the chip </w:t>
      </w:r>
      <w:r w:rsidRPr="00AB1377">
        <w:rPr>
          <w:u w:val="single"/>
        </w:rPr>
        <w:t>individually</w:t>
      </w:r>
      <w:r w:rsidRPr="00AB1377">
        <w:t xml:space="preserve"> implements the truth table as expected. </w:t>
      </w:r>
      <w:r w:rsidR="003C70F2" w:rsidRPr="00AB1377">
        <w:t>You should also verify that the output for each chip is within the expected noise margin (check the data-sheet for specifics). This means that there should be no ambiguous voltage levels</w:t>
      </w:r>
      <w:r w:rsidR="00F3048A" w:rsidRPr="00AB1377">
        <w:t xml:space="preserve"> (those which are not clearly logical 0 or logical 1). Ambiguous voltages i</w:t>
      </w:r>
      <w:r w:rsidR="003C70F2" w:rsidRPr="00AB1377">
        <w:t xml:space="preserve">ndicate either a wiring problem (e.g. a bus conflict) or a faulty chip. </w:t>
      </w:r>
      <w:r w:rsidRPr="00AB1377">
        <w:t>This should be stand</w:t>
      </w:r>
      <w:r w:rsidR="003C70F2" w:rsidRPr="00AB1377">
        <w:t xml:space="preserve">ard practice with all TTL labs. </w:t>
      </w:r>
    </w:p>
    <w:p w14:paraId="3D3668E2" w14:textId="0AE8FE04" w:rsidR="008A570D" w:rsidRDefault="00AF788A" w:rsidP="00AB1377">
      <w:pPr>
        <w:spacing w:before="240" w:line="360" w:lineRule="atLeast"/>
        <w:ind w:left="720" w:hanging="720"/>
        <w:jc w:val="both"/>
      </w:pPr>
      <w:r>
        <w:t>2</w:t>
      </w:r>
      <w:r w:rsidR="00877F13">
        <w:t>.</w:t>
      </w:r>
      <w:r w:rsidR="00877F13">
        <w:tab/>
      </w:r>
      <w:r w:rsidR="00205211" w:rsidRPr="00AB1377">
        <w:t xml:space="preserve">Test </w:t>
      </w:r>
      <w:r w:rsidR="00877F13" w:rsidRPr="00AB1377">
        <w:t>the circuit of part A of the pre</w:t>
      </w:r>
      <w:r w:rsidR="006942C4" w:rsidRPr="00AB1377">
        <w:t>-</w:t>
      </w:r>
      <w:r w:rsidR="00877F13" w:rsidRPr="00AB1377">
        <w:t>lab by</w:t>
      </w:r>
      <w:r w:rsidR="00877F13">
        <w:t xml:space="preserve"> </w:t>
      </w:r>
      <w:r w:rsidR="00877F13" w:rsidRPr="00AB1377">
        <w:t>applying all possible input combinatio</w:t>
      </w:r>
      <w:r w:rsidR="00441275" w:rsidRPr="00AB1377">
        <w:t>ns</w:t>
      </w:r>
      <w:r w:rsidR="00877F13" w:rsidRPr="00AB1377">
        <w:t xml:space="preserve"> using the three switches</w:t>
      </w:r>
      <w:r w:rsidR="00877F13">
        <w:t xml:space="preserve">. </w:t>
      </w:r>
      <w:r w:rsidR="00877F13" w:rsidRPr="00AB1377">
        <w:t>Complete a truth table of the output as a function of the three inputs.</w:t>
      </w:r>
    </w:p>
    <w:p w14:paraId="43589781" w14:textId="002F95B6" w:rsidR="00454C9D" w:rsidRPr="00AB1377" w:rsidRDefault="00AF788A" w:rsidP="00AB1377">
      <w:pPr>
        <w:spacing w:before="240" w:line="360" w:lineRule="atLeast"/>
        <w:ind w:left="720" w:hanging="720"/>
        <w:jc w:val="both"/>
        <w:rPr>
          <w:lang w:eastAsia="zh-TW"/>
        </w:rPr>
      </w:pPr>
      <w:r w:rsidRPr="00AB1377">
        <w:t>3</w:t>
      </w:r>
      <w:r w:rsidR="00877F13" w:rsidRPr="00AB1377">
        <w:t>.</w:t>
      </w:r>
      <w:r w:rsidR="00877F13" w:rsidRPr="00AB1377">
        <w:tab/>
      </w:r>
      <w:r w:rsidR="00205211" w:rsidRPr="00AB1377">
        <w:rPr>
          <w:u w:val="single"/>
        </w:rPr>
        <w:t>Disconnect</w:t>
      </w:r>
      <w:r w:rsidR="00205211" w:rsidRPr="00AB1377">
        <w:t xml:space="preserve"> the switch going to input </w:t>
      </w:r>
      <w:r w:rsidR="00EC1D0B" w:rsidRPr="00AB1377">
        <w:t>B</w:t>
      </w:r>
      <w:r w:rsidR="00205211" w:rsidRPr="00AB1377">
        <w:t xml:space="preserve"> of the circuit in</w:t>
      </w:r>
      <w:r w:rsidR="00EC1D0B" w:rsidRPr="00AB1377">
        <w:t xml:space="preserve"> part A.</w:t>
      </w:r>
      <w:r w:rsidR="00EC1D0B" w:rsidRPr="00AB1377">
        <w:rPr>
          <w:lang w:eastAsia="zh-TW"/>
        </w:rPr>
        <w:t xml:space="preserve"> </w:t>
      </w:r>
      <w:r w:rsidR="00205211" w:rsidRPr="00AB1377">
        <w:t>After setting</w:t>
      </w:r>
      <w:r w:rsidR="00877F13" w:rsidRPr="00AB1377">
        <w:t xml:space="preserve"> both inputs A and C high, drive input B with a 1 MHz, 0 to 5 volt square wave from the pulse generator. </w:t>
      </w:r>
      <w:r w:rsidR="00877F13" w:rsidRPr="00AB1377">
        <w:rPr>
          <w:b/>
          <w:u w:val="single"/>
        </w:rPr>
        <w:t>WARNING</w:t>
      </w:r>
      <w:r w:rsidR="004910AE" w:rsidRPr="00AB1377">
        <w:rPr>
          <w:b/>
        </w:rPr>
        <w:t>:</w:t>
      </w:r>
      <w:r w:rsidR="004910AE" w:rsidRPr="00AB1377">
        <w:t xml:space="preserve"> </w:t>
      </w:r>
      <w:r w:rsidR="004910AE" w:rsidRPr="00AB1377">
        <w:rPr>
          <w:b/>
          <w:lang w:eastAsia="zh-TW"/>
        </w:rPr>
        <w:t xml:space="preserve">You </w:t>
      </w:r>
      <w:r w:rsidR="00205211" w:rsidRPr="00AB1377">
        <w:rPr>
          <w:b/>
          <w:lang w:eastAsia="zh-TW"/>
        </w:rPr>
        <w:t>should</w:t>
      </w:r>
      <w:r w:rsidR="004910AE" w:rsidRPr="00AB1377">
        <w:rPr>
          <w:b/>
          <w:lang w:eastAsia="zh-TW"/>
        </w:rPr>
        <w:t xml:space="preserve"> always c</w:t>
      </w:r>
      <w:r w:rsidR="00877F13" w:rsidRPr="00AB1377">
        <w:rPr>
          <w:b/>
        </w:rPr>
        <w:t xml:space="preserve">heck the output of the pulse generator on the oscilloscope </w:t>
      </w:r>
      <w:r w:rsidR="00877F13" w:rsidRPr="00AB1377">
        <w:rPr>
          <w:b/>
          <w:u w:val="single"/>
        </w:rPr>
        <w:t>before</w:t>
      </w:r>
      <w:r w:rsidR="00877F13" w:rsidRPr="00AB1377">
        <w:rPr>
          <w:b/>
        </w:rPr>
        <w:t xml:space="preserve"> connecting it to the circuit.</w:t>
      </w:r>
      <w:r w:rsidR="004910AE" w:rsidRPr="00AB1377">
        <w:rPr>
          <w:b/>
          <w:lang w:eastAsia="zh-TW"/>
        </w:rPr>
        <w:t xml:space="preserve"> Doing this will greatly reduce the chance of your circuit being smoked by mistake.</w:t>
      </w:r>
      <w:r w:rsidR="00BA21BB" w:rsidRPr="00AB1377">
        <w:rPr>
          <w:b/>
          <w:lang w:eastAsia="zh-TW"/>
        </w:rPr>
        <w:t xml:space="preserve"> </w:t>
      </w:r>
    </w:p>
    <w:p w14:paraId="7BE1B72F" w14:textId="23786856" w:rsidR="00877F13" w:rsidRPr="00AB1377" w:rsidRDefault="00697C43" w:rsidP="00AB1377">
      <w:pPr>
        <w:spacing w:before="240" w:line="360" w:lineRule="atLeast"/>
        <w:ind w:left="720" w:hanging="720"/>
        <w:jc w:val="both"/>
      </w:pPr>
      <w:r>
        <w:tab/>
      </w:r>
      <w:r w:rsidR="00877F13" w:rsidRPr="00AB1377">
        <w:t>Display input B on one channel of the scope and the circui</w:t>
      </w:r>
      <w:r w:rsidR="00EC1D0B" w:rsidRPr="00AB1377">
        <w:t xml:space="preserve">t output on the other channel. </w:t>
      </w:r>
      <w:r w:rsidR="00205211" w:rsidRPr="00AB1377">
        <w:t xml:space="preserve">Note that displaying the </w:t>
      </w:r>
      <w:r w:rsidRPr="00AB1377">
        <w:t xml:space="preserve">input </w:t>
      </w:r>
      <w:r w:rsidR="00205211" w:rsidRPr="00AB1377">
        <w:t>is necessary to provide</w:t>
      </w:r>
      <w:r w:rsidRPr="00AB1377">
        <w:t xml:space="preserve"> </w:t>
      </w:r>
      <w:r w:rsidR="00205211" w:rsidRPr="00AB1377">
        <w:t>a frame of reference for the output waveform</w:t>
      </w:r>
      <w:r w:rsidRPr="00AB1377">
        <w:t>.</w:t>
      </w:r>
      <w:r w:rsidR="00205211" w:rsidRPr="00AB1377">
        <w:t xml:space="preserve"> With the input displayed, it can be seen how the output of the circuit is changing in response to various signals.</w:t>
      </w:r>
      <w:r w:rsidRPr="00AB1377">
        <w:t xml:space="preserve"> </w:t>
      </w:r>
      <w:r w:rsidR="00F206D3" w:rsidRPr="00AB1377">
        <w:t xml:space="preserve">Save the waveforms </w:t>
      </w:r>
      <w:r w:rsidR="006C1CF4" w:rsidRPr="00AB1377">
        <w:t xml:space="preserve">(using a USB or </w:t>
      </w:r>
      <w:r w:rsidR="00BE7A0B" w:rsidRPr="00AB1377">
        <w:t>Agilent’s screen capturing software on the PC</w:t>
      </w:r>
      <w:r w:rsidR="006C1CF4" w:rsidRPr="00AB1377">
        <w:t>)</w:t>
      </w:r>
      <w:r w:rsidR="00877F13" w:rsidRPr="00AB1377">
        <w:t>; pay particular attention to the relation between</w:t>
      </w:r>
      <w:r w:rsidR="00EC1D0B" w:rsidRPr="00AB1377">
        <w:t xml:space="preserve"> the two waves and the timing.</w:t>
      </w:r>
      <w:r w:rsidR="00F206D3" w:rsidRPr="00AB1377">
        <w:t xml:space="preserve"> Make sure that </w:t>
      </w:r>
      <w:r w:rsidR="00877F13" w:rsidRPr="00AB1377">
        <w:t>voltage and time scales</w:t>
      </w:r>
      <w:r w:rsidR="00F206D3" w:rsidRPr="00AB1377">
        <w:t xml:space="preserve"> are clearly indicated</w:t>
      </w:r>
      <w:r w:rsidR="00877F13" w:rsidRPr="00AB1377">
        <w:t>.</w:t>
      </w:r>
    </w:p>
    <w:p w14:paraId="1D3D7499" w14:textId="389F9D18" w:rsidR="00A93193" w:rsidRDefault="00AF788A" w:rsidP="00102280">
      <w:pPr>
        <w:spacing w:before="240" w:line="360" w:lineRule="atLeast"/>
        <w:ind w:left="720" w:hanging="720"/>
        <w:jc w:val="both"/>
      </w:pPr>
      <w:r>
        <w:t>4</w:t>
      </w:r>
      <w:r w:rsidR="00877F13">
        <w:t>.</w:t>
      </w:r>
      <w:r w:rsidR="00877F13">
        <w:tab/>
      </w:r>
      <w:r w:rsidR="00877F13" w:rsidRPr="00AB1377">
        <w:t>Using the three input swit</w:t>
      </w:r>
      <w:r w:rsidR="00205211" w:rsidRPr="00AB1377">
        <w:t xml:space="preserve">ches, </w:t>
      </w:r>
      <w:r w:rsidR="00EA5BA8" w:rsidRPr="00AB1377">
        <w:t>t</w:t>
      </w:r>
      <w:r w:rsidR="00205211" w:rsidRPr="00AB1377">
        <w:t>est the circuit in</w:t>
      </w:r>
      <w:r w:rsidR="000940D8" w:rsidRPr="00AB1377">
        <w:t xml:space="preserve"> part B</w:t>
      </w:r>
      <w:r w:rsidR="00877F13" w:rsidRPr="00AB1377">
        <w:t xml:space="preserve"> of the pre</w:t>
      </w:r>
      <w:r w:rsidR="006942C4" w:rsidRPr="00AB1377">
        <w:t>-</w:t>
      </w:r>
      <w:r w:rsidR="00877F13" w:rsidRPr="00AB1377">
        <w:t xml:space="preserve">lab. </w:t>
      </w:r>
      <w:r w:rsidR="00400684" w:rsidRPr="00AB1377">
        <w:rPr>
          <w:lang w:eastAsia="zh-TW"/>
        </w:rPr>
        <w:t xml:space="preserve">Complete a truth table of the output. </w:t>
      </w:r>
      <w:r w:rsidR="00877F13" w:rsidRPr="00AB1377">
        <w:t>Does it respo</w:t>
      </w:r>
      <w:r w:rsidR="00EC1D0B" w:rsidRPr="00AB1377">
        <w:t>nd like the circuit of part A?</w:t>
      </w:r>
      <w:r w:rsidR="00EC1D0B">
        <w:rPr>
          <w:rFonts w:hint="eastAsia"/>
          <w:lang w:eastAsia="zh-TW"/>
        </w:rPr>
        <w:t xml:space="preserve"> </w:t>
      </w:r>
      <w:r w:rsidR="00877F13" w:rsidRPr="00AB1377">
        <w:t xml:space="preserve">Next, </w:t>
      </w:r>
      <w:r w:rsidR="00877F13" w:rsidRPr="00AB1377">
        <w:rPr>
          <w:u w:val="single"/>
        </w:rPr>
        <w:t>disconnect</w:t>
      </w:r>
      <w:r w:rsidR="00877F13" w:rsidRPr="00AB1377">
        <w:t xml:space="preserve"> the switch from input B and hook the pulse generator to input B. With inputs A and C high, observe input B and the circuit output on the oscilloscope. </w:t>
      </w:r>
      <w:r w:rsidR="00877F13">
        <w:t xml:space="preserve"> </w:t>
      </w:r>
      <w:r w:rsidR="00877F13" w:rsidRPr="00AB1377">
        <w:t xml:space="preserve">Describe </w:t>
      </w:r>
      <w:r w:rsidR="00723580" w:rsidRPr="00AB1377">
        <w:t xml:space="preserve">and </w:t>
      </w:r>
      <w:r w:rsidR="00D84484" w:rsidRPr="00AB1377">
        <w:t>save</w:t>
      </w:r>
      <w:r w:rsidR="00723580" w:rsidRPr="00AB1377">
        <w:t xml:space="preserve"> </w:t>
      </w:r>
      <w:r w:rsidR="00877F13" w:rsidRPr="00AB1377">
        <w:t>the output</w:t>
      </w:r>
      <w:r w:rsidR="009052BC" w:rsidRPr="00AB1377">
        <w:t xml:space="preserve"> </w:t>
      </w:r>
      <w:r w:rsidR="00877F13" w:rsidRPr="00AB1377">
        <w:t>and explain any differences between it and the results obtained in part 2.</w:t>
      </w:r>
      <w:r w:rsidR="00A96756" w:rsidRPr="00AB1377">
        <w:t xml:space="preserve"> </w:t>
      </w:r>
      <w:r w:rsidR="00202D7F" w:rsidRPr="00AB1377">
        <w:t>Consider</w:t>
      </w:r>
      <w:r w:rsidR="00CB7BD2" w:rsidRPr="00AB1377">
        <w:t xml:space="preserve"> the following question and explain: </w:t>
      </w:r>
      <w:r w:rsidR="00A96756" w:rsidRPr="00AB1377">
        <w:t>for the circuit of part A of the pre</w:t>
      </w:r>
      <w:r w:rsidR="006942C4" w:rsidRPr="00AB1377">
        <w:t>-</w:t>
      </w:r>
      <w:r w:rsidR="00A96756" w:rsidRPr="00AB1377">
        <w:t xml:space="preserve">lab, </w:t>
      </w:r>
      <w:r w:rsidR="00CB7BD2" w:rsidRPr="00AB1377">
        <w:t>at which edge (rising/falling) of the input B are we more likely to observe a glitch</w:t>
      </w:r>
      <w:r w:rsidR="00A96756" w:rsidRPr="00AB1377">
        <w:t xml:space="preserve"> at the output</w:t>
      </w:r>
      <w:r w:rsidR="00CB7BD2" w:rsidRPr="00AB1377">
        <w:t>?</w:t>
      </w:r>
    </w:p>
    <w:p w14:paraId="59AEC20F" w14:textId="77777777" w:rsidR="00A93193" w:rsidRDefault="00A93193" w:rsidP="00BE7A0B">
      <w:pPr>
        <w:spacing w:before="120" w:line="360" w:lineRule="atLeast"/>
        <w:jc w:val="both"/>
      </w:pPr>
    </w:p>
    <w:p w14:paraId="2057A74C" w14:textId="77777777" w:rsidR="00877F13" w:rsidRPr="00235E94" w:rsidRDefault="00235E94">
      <w:pPr>
        <w:spacing w:before="240" w:line="360" w:lineRule="atLeast"/>
        <w:ind w:left="720" w:hanging="720"/>
      </w:pPr>
      <w:r>
        <w:lastRenderedPageBreak/>
        <w:t>V.</w:t>
      </w:r>
      <w:r>
        <w:tab/>
      </w:r>
      <w:r w:rsidR="00877F13" w:rsidRPr="000940D8">
        <w:rPr>
          <w:u w:val="single"/>
        </w:rPr>
        <w:t>POST</w:t>
      </w:r>
      <w:r w:rsidR="006942C4">
        <w:rPr>
          <w:u w:val="single"/>
        </w:rPr>
        <w:t>-</w:t>
      </w:r>
      <w:r w:rsidR="00877F13" w:rsidRPr="000940D8">
        <w:rPr>
          <w:u w:val="single"/>
        </w:rPr>
        <w:t>LAB</w:t>
      </w:r>
    </w:p>
    <w:p w14:paraId="5DB9CD06" w14:textId="77777777" w:rsidR="00A96756" w:rsidRDefault="00AC3857" w:rsidP="00102280">
      <w:pPr>
        <w:spacing w:before="240" w:line="360" w:lineRule="atLeast"/>
        <w:ind w:left="720" w:hanging="720"/>
        <w:jc w:val="both"/>
      </w:pPr>
      <w:r>
        <w:t>1</w:t>
      </w:r>
      <w:r w:rsidR="00AA518E">
        <w:t>.)</w:t>
      </w:r>
      <w:r w:rsidR="00AA518E">
        <w:tab/>
        <w:t xml:space="preserve">Given that the guaranteed </w:t>
      </w:r>
      <w:r w:rsidR="00AA518E">
        <w:rPr>
          <w:u w:val="single"/>
        </w:rPr>
        <w:t>minimum</w:t>
      </w:r>
      <w:r w:rsidR="00AA518E">
        <w:t xml:space="preserve"> propagation delay of a 7400 is 0ns and that its guaranteed </w:t>
      </w:r>
      <w:r w:rsidR="00AA518E">
        <w:rPr>
          <w:u w:val="single"/>
        </w:rPr>
        <w:t>maximum</w:t>
      </w:r>
      <w:r w:rsidR="00AA518E">
        <w:t xml:space="preserve"> delay time is 20ns, complete the timing diagram below for the circuit of part A.</w:t>
      </w:r>
      <w:r w:rsidR="004C3B08">
        <w:t xml:space="preserve">  (See GG.2</w:t>
      </w:r>
      <w:r w:rsidR="0013307C">
        <w:rPr>
          <w:lang w:eastAsia="zh-TW"/>
        </w:rPr>
        <w:t>3</w:t>
      </w:r>
      <w:r w:rsidR="004C3B08">
        <w:t xml:space="preserve"> if you are not sure how to proceed.)</w:t>
      </w:r>
    </w:p>
    <w:p w14:paraId="3BFB44C8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318A922F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2C16F3A3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078D7089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5822F3B6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4FEC72F2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3D0281FC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244172BF" w14:textId="77777777" w:rsidR="00F3048A" w:rsidRDefault="00F3048A" w:rsidP="00AA518E">
      <w:pPr>
        <w:spacing w:before="240" w:line="360" w:lineRule="atLeast"/>
        <w:ind w:left="720" w:hanging="720"/>
        <w:jc w:val="center"/>
      </w:pPr>
    </w:p>
    <w:p w14:paraId="7DDBC6D3" w14:textId="77777777" w:rsidR="00AA518E" w:rsidRDefault="00AA518E" w:rsidP="00AA518E">
      <w:pPr>
        <w:spacing w:before="240" w:line="360" w:lineRule="atLeast"/>
        <w:ind w:left="720" w:hanging="720"/>
        <w:jc w:val="center"/>
      </w:pPr>
      <w:r>
        <w:t>TIMING DIAGRAM</w:t>
      </w:r>
    </w:p>
    <w:p w14:paraId="73678AC1" w14:textId="2115AC96" w:rsidR="00AA518E" w:rsidRDefault="00A3016C" w:rsidP="00AA518E">
      <w:pPr>
        <w:spacing w:before="240" w:line="360" w:lineRule="atLeast"/>
        <w:ind w:left="720" w:hanging="7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196CBD4" wp14:editId="1137B489">
            <wp:extent cx="3948430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02ED" w14:textId="0E1167C8" w:rsidR="00205211" w:rsidDel="00AB1377" w:rsidRDefault="00205211" w:rsidP="00BE7A0B">
      <w:pPr>
        <w:spacing w:before="240" w:line="360" w:lineRule="atLeast"/>
        <w:ind w:left="720"/>
        <w:jc w:val="both"/>
        <w:rPr>
          <w:del w:id="7" w:author="lichushan chushan" w:date="2021-09-20T17:36:00Z"/>
        </w:rPr>
      </w:pPr>
      <w:r>
        <w:t>How long does it take the output Z to stabilize on the falling edge of B</w:t>
      </w:r>
      <w:r w:rsidR="00CE03D8">
        <w:t xml:space="preserve"> (in ns)</w:t>
      </w:r>
      <w:r>
        <w:t>?  How long does it take on the rising edge</w:t>
      </w:r>
      <w:r w:rsidR="00CE03D8">
        <w:t xml:space="preserve"> (in ns)</w:t>
      </w:r>
      <w:r>
        <w:t>?</w:t>
      </w:r>
      <w:r w:rsidR="00CE03D8">
        <w:t xml:space="preserve"> Are there any p</w:t>
      </w:r>
      <w:r w:rsidR="00AC3857">
        <w:t xml:space="preserve">otential glitches </w:t>
      </w:r>
      <w:r w:rsidR="00CE03D8">
        <w:t>in the output, Z</w:t>
      </w:r>
      <w:r w:rsidR="00AC3857">
        <w:t>? If so, explain what makes these glitches occur.</w:t>
      </w:r>
      <w:r w:rsidR="00CE03D8">
        <w:t xml:space="preserve"> </w:t>
      </w:r>
    </w:p>
    <w:p w14:paraId="6BAF97F6" w14:textId="77777777" w:rsidR="002349D5" w:rsidRDefault="002349D5">
      <w:pPr>
        <w:spacing w:before="240" w:line="360" w:lineRule="atLeast"/>
        <w:ind w:left="720"/>
        <w:jc w:val="both"/>
        <w:pPrChange w:id="8" w:author="lichushan chushan" w:date="2021-09-20T17:36:00Z">
          <w:pPr>
            <w:spacing w:before="120" w:line="360" w:lineRule="atLeast"/>
          </w:pPr>
        </w:pPrChange>
      </w:pPr>
    </w:p>
    <w:p w14:paraId="4A659641" w14:textId="77777777" w:rsidR="000940D8" w:rsidRDefault="000940D8" w:rsidP="000940D8">
      <w:pPr>
        <w:spacing w:before="240" w:line="360" w:lineRule="atLeast"/>
        <w:ind w:left="720" w:hanging="720"/>
      </w:pPr>
      <w:r>
        <w:t>VI.</w:t>
      </w:r>
      <w:r>
        <w:tab/>
      </w:r>
      <w:r w:rsidRPr="000940D8">
        <w:rPr>
          <w:u w:val="single"/>
        </w:rPr>
        <w:t>REPORT</w:t>
      </w:r>
    </w:p>
    <w:p w14:paraId="36420605" w14:textId="625AD331" w:rsidR="000940D8" w:rsidRDefault="000940D8" w:rsidP="000940D8">
      <w:pPr>
        <w:spacing w:before="240" w:line="360" w:lineRule="atLeast"/>
        <w:ind w:left="720" w:hanging="720"/>
      </w:pPr>
      <w:r>
        <w:tab/>
      </w:r>
      <w:r w:rsidR="00441DA6">
        <w:t>For</w:t>
      </w:r>
      <w:r>
        <w:t xml:space="preserve"> lab report, </w:t>
      </w:r>
      <w:r w:rsidR="00441DA6">
        <w:t xml:space="preserve">you </w:t>
      </w:r>
      <w:r>
        <w:t>should hand in the following:</w:t>
      </w:r>
      <w:ins w:id="9" w:author="lichushan chushan" w:date="2020-02-15T17:27:00Z">
        <w:r w:rsidR="00256245" w:rsidRPr="00256245">
          <w:rPr>
            <w:color w:val="FF0000"/>
            <w:rPrChange w:id="10" w:author="lichushan chushan" w:date="2020-02-15T17:27:00Z">
              <w:rPr/>
            </w:rPrChange>
          </w:rPr>
          <w:t xml:space="preserve"> Criterion of the lab report is that, if something is related to the hardware testing, then it is not required this time.</w:t>
        </w:r>
      </w:ins>
    </w:p>
    <w:p w14:paraId="1DEDAF75" w14:textId="7068FCC4" w:rsidR="000C2CE8" w:rsidRDefault="000C2CE8" w:rsidP="00102280">
      <w:pPr>
        <w:numPr>
          <w:ilvl w:val="0"/>
          <w:numId w:val="1"/>
        </w:numPr>
        <w:spacing w:before="240" w:line="360" w:lineRule="atLeast"/>
        <w:jc w:val="both"/>
        <w:rPr>
          <w:ins w:id="11" w:author="Lyon Celty." w:date="2021-09-21T10:50:00Z"/>
        </w:rPr>
      </w:pPr>
      <w:r>
        <w:t>An introduction;</w:t>
      </w:r>
      <w:ins w:id="12" w:author="Lyon Celty." w:date="2021-09-21T10:49:00Z">
        <w:r w:rsidR="001312CB">
          <w:t xml:space="preserve"> (</w:t>
        </w:r>
      </w:ins>
      <w:ins w:id="13" w:author="Lyon Celty." w:date="2021-09-21T10:50:00Z">
        <w:r w:rsidR="001312CB">
          <w:t>ok</w:t>
        </w:r>
      </w:ins>
      <w:ins w:id="14" w:author="Lyon Celty." w:date="2021-09-21T10:49:00Z">
        <w:r w:rsidR="001312CB">
          <w:t>)</w:t>
        </w:r>
      </w:ins>
    </w:p>
    <w:p w14:paraId="06B5D382" w14:textId="78E92942" w:rsidR="00FA50CE" w:rsidRDefault="00FA50CE" w:rsidP="00102280">
      <w:pPr>
        <w:numPr>
          <w:ilvl w:val="0"/>
          <w:numId w:val="1"/>
        </w:numPr>
        <w:spacing w:before="240" w:line="360" w:lineRule="atLeast"/>
        <w:jc w:val="both"/>
      </w:pPr>
      <w:ins w:id="15" w:author="Lyon Celty." w:date="2021-09-21T10:50:00Z">
        <w:r>
          <w:rPr>
            <w:rFonts w:hint="eastAsia"/>
          </w:rPr>
          <w:t>(</w:t>
        </w:r>
        <w:r>
          <w:t>combin</w:t>
        </w:r>
      </w:ins>
      <w:ins w:id="16" w:author="Lyon Celty." w:date="2021-09-21T10:51:00Z">
        <w:r>
          <w:t>ing below two points)</w:t>
        </w:r>
      </w:ins>
    </w:p>
    <w:p w14:paraId="4270D37A" w14:textId="3A2849A1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r>
        <w:t xml:space="preserve">Written description of the operation of circuits from </w:t>
      </w:r>
      <w:r w:rsidR="0022132E">
        <w:t>both</w:t>
      </w:r>
      <w:r>
        <w:t xml:space="preserve"> parts of the </w:t>
      </w:r>
      <w:r w:rsidR="00400684">
        <w:t>p</w:t>
      </w:r>
      <w:r>
        <w:t>re</w:t>
      </w:r>
      <w:r w:rsidR="006942C4">
        <w:t>-</w:t>
      </w:r>
      <w:r>
        <w:t>lab;</w:t>
      </w:r>
    </w:p>
    <w:p w14:paraId="7D6DBD18" w14:textId="24948C0A" w:rsidR="000940D8" w:rsidRPr="00454C9D" w:rsidDel="00EA5BA8" w:rsidRDefault="000940D8" w:rsidP="00102280">
      <w:pPr>
        <w:numPr>
          <w:ilvl w:val="0"/>
          <w:numId w:val="1"/>
        </w:numPr>
        <w:spacing w:line="360" w:lineRule="atLeast"/>
        <w:jc w:val="both"/>
        <w:rPr>
          <w:del w:id="17" w:author="lichushan chushan" w:date="2020-09-13T19:27:00Z"/>
          <w:strike/>
          <w:rPrChange w:id="18" w:author="lichushan chushan" w:date="2020-02-15T17:01:00Z">
            <w:rPr>
              <w:del w:id="19" w:author="lichushan chushan" w:date="2020-09-13T19:27:00Z"/>
            </w:rPr>
          </w:rPrChange>
        </w:rPr>
      </w:pPr>
      <w:del w:id="20" w:author="lichushan chushan" w:date="2020-09-13T19:27:00Z">
        <w:r w:rsidRPr="00454C9D" w:rsidDel="00EA5BA8">
          <w:rPr>
            <w:strike/>
            <w:rPrChange w:id="21" w:author="lichushan chushan" w:date="2020-02-15T17:01:00Z">
              <w:rPr/>
            </w:rPrChange>
          </w:rPr>
          <w:delText>One (1) component layout sheet, with the package layout of all circuits</w:delText>
        </w:r>
        <w:r w:rsidR="0067255F" w:rsidRPr="00454C9D" w:rsidDel="00EA5BA8">
          <w:rPr>
            <w:strike/>
            <w:rPrChange w:id="22" w:author="lichushan chushan" w:date="2020-02-15T17:01:00Z">
              <w:rPr/>
            </w:rPrChange>
          </w:rPr>
          <w:delText xml:space="preserve"> (</w:delText>
        </w:r>
        <w:r w:rsidR="0067255F" w:rsidRPr="00454C9D" w:rsidDel="00EA5BA8">
          <w:rPr>
            <w:strike/>
            <w:u w:val="single"/>
            <w:rPrChange w:id="23" w:author="lichushan chushan" w:date="2020-02-15T17:01:00Z">
              <w:rPr>
                <w:u w:val="single"/>
              </w:rPr>
            </w:rPrChange>
          </w:rPr>
          <w:delText>DO NOT</w:delText>
        </w:r>
        <w:r w:rsidR="0067255F" w:rsidRPr="00454C9D" w:rsidDel="00EA5BA8">
          <w:rPr>
            <w:strike/>
            <w:rPrChange w:id="24" w:author="lichushan chushan" w:date="2020-02-15T17:01:00Z">
              <w:rPr/>
            </w:rPrChange>
          </w:rPr>
          <w:delText xml:space="preserve"> draw the interconnections! Refer to GG.20 for the proper documentation)</w:delText>
        </w:r>
        <w:r w:rsidRPr="00454C9D" w:rsidDel="00EA5BA8">
          <w:rPr>
            <w:strike/>
            <w:rPrChange w:id="25" w:author="lichushan chushan" w:date="2020-02-15T17:01:00Z">
              <w:rPr/>
            </w:rPrChange>
          </w:rPr>
          <w:delText>;</w:delText>
        </w:r>
      </w:del>
    </w:p>
    <w:p w14:paraId="75FC3063" w14:textId="087FCFB6" w:rsidR="000940D8" w:rsidRDefault="000940D8" w:rsidP="00102280">
      <w:pPr>
        <w:numPr>
          <w:ilvl w:val="0"/>
          <w:numId w:val="1"/>
        </w:numPr>
        <w:spacing w:line="360" w:lineRule="atLeast"/>
        <w:jc w:val="both"/>
        <w:rPr>
          <w:ins w:id="26" w:author="Lyon Celty." w:date="2021-09-21T10:50:00Z"/>
        </w:rPr>
      </w:pPr>
      <w:commentRangeStart w:id="27"/>
      <w:r>
        <w:t>Circuit diagram</w:t>
      </w:r>
      <w:commentRangeEnd w:id="27"/>
      <w:r w:rsidR="00AB1377">
        <w:rPr>
          <w:rStyle w:val="ac"/>
        </w:rPr>
        <w:commentReference w:id="27"/>
      </w:r>
      <w:r>
        <w:t>s for all circuits</w:t>
      </w:r>
      <w:r w:rsidR="006D2744">
        <w:t xml:space="preserve"> (pre</w:t>
      </w:r>
      <w:r w:rsidR="006942C4">
        <w:t>-</w:t>
      </w:r>
      <w:r w:rsidR="006D2744">
        <w:t>lab part A and B are two separate circuits)</w:t>
      </w:r>
      <w:r>
        <w:t>;</w:t>
      </w:r>
    </w:p>
    <w:p w14:paraId="2A503669" w14:textId="4EBEE07C" w:rsidR="00FA50CE" w:rsidRDefault="00FA50CE" w:rsidP="00102280">
      <w:pPr>
        <w:numPr>
          <w:ilvl w:val="0"/>
          <w:numId w:val="1"/>
        </w:numPr>
        <w:spacing w:line="360" w:lineRule="atLeast"/>
        <w:jc w:val="both"/>
      </w:pPr>
    </w:p>
    <w:p w14:paraId="033956C3" w14:textId="77777777" w:rsidR="00FA50CE" w:rsidRPr="00FA50CE" w:rsidRDefault="00FA50CE" w:rsidP="00102280">
      <w:pPr>
        <w:numPr>
          <w:ilvl w:val="0"/>
          <w:numId w:val="1"/>
        </w:numPr>
        <w:spacing w:line="360" w:lineRule="atLeast"/>
        <w:jc w:val="both"/>
        <w:rPr>
          <w:ins w:id="28" w:author="Lyon Celty." w:date="2021-09-21T10:51:00Z"/>
          <w:rFonts w:ascii="Times New Roman" w:hAnsi="Times New Roman"/>
          <w:rPrChange w:id="29" w:author="Lyon Celty." w:date="2021-09-21T10:51:00Z">
            <w:rPr>
              <w:ins w:id="30" w:author="Lyon Celty." w:date="2021-09-21T10:51:00Z"/>
            </w:rPr>
          </w:rPrChange>
        </w:rPr>
      </w:pPr>
    </w:p>
    <w:p w14:paraId="66D92ABE" w14:textId="373881F3" w:rsidR="000940D8" w:rsidRPr="00AB1377" w:rsidRDefault="004C74E8" w:rsidP="00102280">
      <w:pPr>
        <w:numPr>
          <w:ilvl w:val="0"/>
          <w:numId w:val="1"/>
        </w:numPr>
        <w:spacing w:line="360" w:lineRule="atLeast"/>
        <w:jc w:val="both"/>
        <w:rPr>
          <w:rFonts w:ascii="Times New Roman" w:hAnsi="Times New Roman"/>
        </w:rPr>
      </w:pPr>
      <w:r>
        <w:lastRenderedPageBreak/>
        <w:t xml:space="preserve">Documentation from </w:t>
      </w:r>
      <w:r w:rsidR="008B4B9C">
        <w:t>all parts</w:t>
      </w:r>
      <w:r w:rsidR="000940D8">
        <w:t xml:space="preserve"> of the </w:t>
      </w:r>
      <w:r w:rsidR="00400684">
        <w:t>l</w:t>
      </w:r>
      <w:r w:rsidR="000940D8">
        <w:t>ab</w:t>
      </w:r>
      <w:r w:rsidR="00AB303D">
        <w:t>.</w:t>
      </w:r>
      <w:r w:rsidR="00400684">
        <w:t xml:space="preserve"> </w:t>
      </w:r>
      <w:r w:rsidR="008B4B9C">
        <w:t xml:space="preserve">This includes but not limited to a </w:t>
      </w:r>
      <w:r w:rsidR="00400684">
        <w:t>truth table</w:t>
      </w:r>
      <w:r w:rsidR="008B4B9C">
        <w:t xml:space="preserve"> for </w:t>
      </w:r>
      <w:r w:rsidR="00400684">
        <w:t>the circuit of p</w:t>
      </w:r>
      <w:r w:rsidR="008C1EE9">
        <w:t>re</w:t>
      </w:r>
      <w:r w:rsidR="006942C4">
        <w:t>-</w:t>
      </w:r>
      <w:r w:rsidR="008C1EE9">
        <w:t xml:space="preserve">lab </w:t>
      </w:r>
      <w:r w:rsidR="00400684">
        <w:t xml:space="preserve">part </w:t>
      </w:r>
      <w:r w:rsidR="008C1EE9">
        <w:t xml:space="preserve">A, </w:t>
      </w:r>
      <w:del w:id="31" w:author="Lyon Celty." w:date="2021-09-21T10:54:00Z">
        <w:r w:rsidR="00A23234" w:rsidDel="00101EE5">
          <w:delText xml:space="preserve">answers to the questions posed in the pre-lab, </w:delText>
        </w:r>
      </w:del>
      <w:r w:rsidR="008C1EE9">
        <w:t xml:space="preserve">a </w:t>
      </w:r>
      <w:r w:rsidR="00400684">
        <w:t>truth t</w:t>
      </w:r>
      <w:r w:rsidR="00400684" w:rsidRPr="00AB1377">
        <w:rPr>
          <w:rFonts w:ascii="Times New Roman" w:hAnsi="Times New Roman"/>
        </w:rPr>
        <w:t>able</w:t>
      </w:r>
      <w:r w:rsidR="008C1EE9" w:rsidRPr="00AB1377">
        <w:rPr>
          <w:rFonts w:ascii="Times New Roman" w:hAnsi="Times New Roman"/>
        </w:rPr>
        <w:t xml:space="preserve"> for</w:t>
      </w:r>
      <w:r w:rsidR="00400684" w:rsidRPr="00AB1377">
        <w:rPr>
          <w:rFonts w:ascii="Times New Roman" w:hAnsi="Times New Roman"/>
        </w:rPr>
        <w:t xml:space="preserve"> the circuit of</w:t>
      </w:r>
      <w:r w:rsidR="008C1EE9" w:rsidRPr="00AB1377">
        <w:rPr>
          <w:rFonts w:ascii="Times New Roman" w:hAnsi="Times New Roman"/>
        </w:rPr>
        <w:t xml:space="preserve"> </w:t>
      </w:r>
      <w:r w:rsidR="00400684" w:rsidRPr="00AB1377">
        <w:rPr>
          <w:rFonts w:ascii="Times New Roman" w:hAnsi="Times New Roman"/>
        </w:rPr>
        <w:t>p</w:t>
      </w:r>
      <w:r w:rsidR="008C1EE9" w:rsidRPr="00AB1377">
        <w:rPr>
          <w:rFonts w:ascii="Times New Roman" w:hAnsi="Times New Roman"/>
        </w:rPr>
        <w:t>re</w:t>
      </w:r>
      <w:r w:rsidR="006942C4" w:rsidRPr="00AB1377">
        <w:rPr>
          <w:rFonts w:ascii="Times New Roman" w:hAnsi="Times New Roman"/>
        </w:rPr>
        <w:t>-</w:t>
      </w:r>
      <w:r w:rsidR="008C1EE9" w:rsidRPr="00AB1377">
        <w:rPr>
          <w:rFonts w:ascii="Times New Roman" w:hAnsi="Times New Roman"/>
        </w:rPr>
        <w:t xml:space="preserve">lab </w:t>
      </w:r>
      <w:r w:rsidR="00400684" w:rsidRPr="00AB1377">
        <w:rPr>
          <w:rFonts w:ascii="Times New Roman" w:hAnsi="Times New Roman"/>
        </w:rPr>
        <w:t xml:space="preserve">part </w:t>
      </w:r>
      <w:r w:rsidR="008C1EE9" w:rsidRPr="00AB1377">
        <w:rPr>
          <w:rFonts w:ascii="Times New Roman" w:hAnsi="Times New Roman"/>
        </w:rPr>
        <w:t>B</w:t>
      </w:r>
      <w:ins w:id="32" w:author="Lyon Celty." w:date="2021-09-21T10:54:00Z">
        <w:r w:rsidR="00101EE5">
          <w:rPr>
            <w:rFonts w:ascii="Times New Roman" w:hAnsi="Times New Roman"/>
          </w:rPr>
          <w:t xml:space="preserve">, </w:t>
        </w:r>
        <w:r w:rsidR="00101EE5">
          <w:t>answers to the questions posed in the pre-lab</w:t>
        </w:r>
        <w:r w:rsidR="00101EE5">
          <w:t xml:space="preserve">. </w:t>
        </w:r>
      </w:ins>
    </w:p>
    <w:p w14:paraId="3449A0B4" w14:textId="1BFEC380" w:rsidR="000940D8" w:rsidRDefault="000940D8" w:rsidP="00102280">
      <w:pPr>
        <w:numPr>
          <w:ilvl w:val="0"/>
          <w:numId w:val="1"/>
        </w:numPr>
        <w:spacing w:line="360" w:lineRule="atLeast"/>
        <w:jc w:val="both"/>
      </w:pPr>
      <w:r>
        <w:t xml:space="preserve">Answers to all </w:t>
      </w:r>
      <w:r w:rsidR="00400684">
        <w:t>p</w:t>
      </w:r>
      <w:r>
        <w:t>ost</w:t>
      </w:r>
      <w:r w:rsidR="006942C4">
        <w:t>-</w:t>
      </w:r>
      <w:r>
        <w:t>lab question</w:t>
      </w:r>
      <w:r w:rsidR="00844D8F">
        <w:t>s</w:t>
      </w:r>
      <w:r w:rsidR="000C2CE8">
        <w:t>;</w:t>
      </w:r>
    </w:p>
    <w:p w14:paraId="6E4628F5" w14:textId="5A658D01" w:rsidR="0044381F" w:rsidRDefault="0044381F" w:rsidP="00102280">
      <w:pPr>
        <w:numPr>
          <w:ilvl w:val="0"/>
          <w:numId w:val="1"/>
        </w:numPr>
        <w:spacing w:line="360" w:lineRule="atLeast"/>
        <w:jc w:val="both"/>
      </w:pPr>
      <w:r>
        <w:t xml:space="preserve">Answers to questions from the </w:t>
      </w:r>
      <w:r w:rsidR="000A68AF">
        <w:t>G</w:t>
      </w:r>
      <w:r>
        <w:t xml:space="preserve">eneral </w:t>
      </w:r>
      <w:r w:rsidR="000A68AF">
        <w:t>G</w:t>
      </w:r>
      <w:r>
        <w:t>uide</w:t>
      </w:r>
      <w:r w:rsidR="00185995">
        <w:t xml:space="preserve"> (GG.6, GG.29)</w:t>
      </w:r>
      <w:r w:rsidR="0043487E">
        <w:t>;</w:t>
      </w:r>
    </w:p>
    <w:p w14:paraId="07A6DF87" w14:textId="77777777" w:rsidR="003E4796" w:rsidRDefault="003E4796" w:rsidP="00102280">
      <w:pPr>
        <w:numPr>
          <w:ilvl w:val="0"/>
          <w:numId w:val="1"/>
        </w:numPr>
        <w:spacing w:line="360" w:lineRule="atLeast"/>
        <w:jc w:val="both"/>
      </w:pPr>
      <w:r>
        <w:t>A conclusion regarding what worked</w:t>
      </w:r>
      <w:r w:rsidR="000F2697">
        <w:t xml:space="preserve"> and</w:t>
      </w:r>
      <w:r>
        <w:t xml:space="preserve"> what didn’t, with explanations of any possible causes and the potential remedies.</w:t>
      </w:r>
    </w:p>
    <w:p w14:paraId="27D9F21F" w14:textId="77777777" w:rsidR="00844D8F" w:rsidRDefault="00844D8F" w:rsidP="00844D8F">
      <w:pPr>
        <w:spacing w:line="360" w:lineRule="atLeast"/>
      </w:pPr>
    </w:p>
    <w:p w14:paraId="6F2A4BF3" w14:textId="15525B54" w:rsidR="002349D5" w:rsidRDefault="00844D8F" w:rsidP="00102280">
      <w:pPr>
        <w:spacing w:line="360" w:lineRule="atLeast"/>
        <w:jc w:val="both"/>
      </w:pPr>
      <w:r>
        <w:t xml:space="preserve">Note: This lab report is an </w:t>
      </w:r>
      <w:r w:rsidRPr="00E4083D">
        <w:rPr>
          <w:b/>
        </w:rPr>
        <w:t>individual report</w:t>
      </w:r>
      <w:r>
        <w:t xml:space="preserve">, not a group report. Each person in the lab must hand in his/her own lab report; lab partners </w:t>
      </w:r>
      <w:r w:rsidR="00973935">
        <w:t>can</w:t>
      </w:r>
      <w:r>
        <w:t xml:space="preserve"> work </w:t>
      </w:r>
      <w:r w:rsidR="007F6602">
        <w:t>together but</w:t>
      </w:r>
      <w:r>
        <w:t xml:space="preserve"> should not h</w:t>
      </w:r>
      <w:r w:rsidR="00232302">
        <w:t>and in copies of the same work.</w:t>
      </w:r>
      <w:r>
        <w:t xml:space="preserve"> </w:t>
      </w:r>
      <w:r w:rsidR="003528A7">
        <w:t xml:space="preserve">This means that oscilloscope traces may be shared, but answers to the questions should be in each partner’s own words. </w:t>
      </w:r>
      <w:r>
        <w:t xml:space="preserve">Combined lab reports will begin at Experiment </w:t>
      </w:r>
      <w:r w:rsidR="00290FA5">
        <w:t>#</w:t>
      </w:r>
      <w:r w:rsidR="00E4083D">
        <w:t>2</w:t>
      </w:r>
      <w:r w:rsidR="003528A7">
        <w:t>.</w:t>
      </w:r>
    </w:p>
    <w:p w14:paraId="44B0AE6D" w14:textId="444E3772" w:rsidR="00232302" w:rsidDel="00EA5BA8" w:rsidRDefault="00232302" w:rsidP="00BE7A0B">
      <w:pPr>
        <w:spacing w:before="120" w:line="360" w:lineRule="atLeast"/>
        <w:ind w:left="720" w:hanging="720"/>
        <w:jc w:val="both"/>
        <w:rPr>
          <w:del w:id="33" w:author="lichushan chushan" w:date="2020-09-13T19:27:00Z"/>
        </w:rPr>
      </w:pPr>
    </w:p>
    <w:p w14:paraId="49205CE5" w14:textId="7181A7CF" w:rsidR="002349D5" w:rsidRPr="00454C9D" w:rsidDel="00EA5BA8" w:rsidRDefault="00232302" w:rsidP="00450291">
      <w:pPr>
        <w:spacing w:before="240" w:line="360" w:lineRule="atLeast"/>
        <w:ind w:left="720" w:hanging="720"/>
        <w:jc w:val="both"/>
        <w:rPr>
          <w:del w:id="34" w:author="lichushan chushan" w:date="2020-09-13T19:27:00Z"/>
          <w:strike/>
          <w:rPrChange w:id="35" w:author="lichushan chushan" w:date="2020-02-15T17:02:00Z">
            <w:rPr>
              <w:del w:id="36" w:author="lichushan chushan" w:date="2020-09-13T19:27:00Z"/>
            </w:rPr>
          </w:rPrChange>
        </w:rPr>
      </w:pPr>
      <w:del w:id="37" w:author="lichushan chushan" w:date="2020-09-13T19:27:00Z">
        <w:r w:rsidRPr="00454C9D" w:rsidDel="00EA5BA8">
          <w:rPr>
            <w:strike/>
            <w:rPrChange w:id="38" w:author="lichushan chushan" w:date="2020-02-15T17:02:00Z">
              <w:rPr/>
            </w:rPrChange>
          </w:rPr>
          <w:delText>VII.</w:delText>
        </w:r>
        <w:r w:rsidRPr="00454C9D" w:rsidDel="00EA5BA8">
          <w:rPr>
            <w:strike/>
            <w:rPrChange w:id="39" w:author="lichushan chushan" w:date="2020-02-15T17:02:00Z">
              <w:rPr/>
            </w:rPrChange>
          </w:rPr>
          <w:tab/>
        </w:r>
        <w:r w:rsidR="002349D5" w:rsidRPr="00454C9D" w:rsidDel="00EA5BA8">
          <w:rPr>
            <w:strike/>
            <w:u w:val="single"/>
            <w:rPrChange w:id="40" w:author="lichushan chushan" w:date="2020-02-15T17:02:00Z">
              <w:rPr>
                <w:u w:val="single"/>
              </w:rPr>
            </w:rPrChange>
          </w:rPr>
          <w:delText>HOMEWORK</w:delText>
        </w:r>
      </w:del>
    </w:p>
    <w:p w14:paraId="79989A19" w14:textId="251ABA12" w:rsidR="00A93193" w:rsidRPr="00454C9D" w:rsidDel="00EA5BA8" w:rsidRDefault="002349D5" w:rsidP="00450291">
      <w:pPr>
        <w:spacing w:before="240" w:line="360" w:lineRule="atLeast"/>
        <w:ind w:firstLine="720"/>
        <w:jc w:val="both"/>
        <w:rPr>
          <w:del w:id="41" w:author="lichushan chushan" w:date="2020-09-13T19:27:00Z"/>
          <w:strike/>
          <w:rPrChange w:id="42" w:author="lichushan chushan" w:date="2020-02-15T17:02:00Z">
            <w:rPr>
              <w:del w:id="43" w:author="lichushan chushan" w:date="2020-09-13T19:27:00Z"/>
            </w:rPr>
          </w:rPrChange>
        </w:rPr>
      </w:pPr>
      <w:del w:id="44" w:author="lichushan chushan" w:date="2020-09-13T19:27:00Z">
        <w:r w:rsidRPr="00454C9D" w:rsidDel="00EA5BA8">
          <w:rPr>
            <w:strike/>
            <w:rPrChange w:id="45" w:author="lichushan chushan" w:date="2020-02-15T17:02:00Z">
              <w:rPr/>
            </w:rPrChange>
          </w:rPr>
          <w:delText>Design a</w:delText>
        </w:r>
        <w:r w:rsidR="00290FA5" w:rsidRPr="00454C9D" w:rsidDel="00EA5BA8">
          <w:rPr>
            <w:strike/>
            <w:rPrChange w:id="46" w:author="lichushan chushan" w:date="2020-02-15T17:02:00Z">
              <w:rPr/>
            </w:rPrChange>
          </w:rPr>
          <w:delText xml:space="preserve"> portable</w:delText>
        </w:r>
        <w:r w:rsidRPr="00454C9D" w:rsidDel="00EA5BA8">
          <w:rPr>
            <w:strike/>
            <w:rPrChange w:id="47" w:author="lichushan chushan" w:date="2020-02-15T17:02:00Z">
              <w:rPr/>
            </w:rPrChange>
          </w:rPr>
          <w:delText xml:space="preserve"> I/O board using circuits </w:delText>
        </w:r>
        <w:r w:rsidR="00F622B8" w:rsidRPr="00454C9D" w:rsidDel="00EA5BA8">
          <w:rPr>
            <w:strike/>
            <w:rPrChange w:id="48" w:author="lichushan chushan" w:date="2020-02-15T17:02:00Z">
              <w:rPr/>
            </w:rPrChange>
          </w:rPr>
          <w:delText>like</w:delText>
        </w:r>
        <w:r w:rsidRPr="00454C9D" w:rsidDel="00EA5BA8">
          <w:rPr>
            <w:strike/>
            <w:rPrChange w:id="49" w:author="lichushan chushan" w:date="2020-02-15T17:02:00Z">
              <w:rPr/>
            </w:rPrChange>
          </w:rPr>
          <w:delText xml:space="preserve"> those described in the General Guide, section VI (pages GG.2</w:delText>
        </w:r>
        <w:r w:rsidR="00E60CB2" w:rsidRPr="00454C9D" w:rsidDel="00EA5BA8">
          <w:rPr>
            <w:strike/>
            <w:lang w:eastAsia="zh-TW"/>
            <w:rPrChange w:id="50" w:author="lichushan chushan" w:date="2020-02-15T17:02:00Z">
              <w:rPr>
                <w:lang w:eastAsia="zh-TW"/>
              </w:rPr>
            </w:rPrChange>
          </w:rPr>
          <w:delText>9</w:delText>
        </w:r>
        <w:r w:rsidRPr="00454C9D" w:rsidDel="00EA5BA8">
          <w:rPr>
            <w:strike/>
            <w:rPrChange w:id="51" w:author="lichushan chushan" w:date="2020-02-15T17:02:00Z">
              <w:rPr/>
            </w:rPrChange>
          </w:rPr>
          <w:delText>-3</w:delText>
        </w:r>
        <w:r w:rsidR="00E60CB2" w:rsidRPr="00454C9D" w:rsidDel="00EA5BA8">
          <w:rPr>
            <w:strike/>
            <w:lang w:eastAsia="zh-TW"/>
            <w:rPrChange w:id="52" w:author="lichushan chushan" w:date="2020-02-15T17:02:00Z">
              <w:rPr>
                <w:lang w:eastAsia="zh-TW"/>
              </w:rPr>
            </w:rPrChange>
          </w:rPr>
          <w:delText>2</w:delText>
        </w:r>
        <w:r w:rsidRPr="00454C9D" w:rsidDel="00EA5BA8">
          <w:rPr>
            <w:strike/>
            <w:rPrChange w:id="53" w:author="lichushan chushan" w:date="2020-02-15T17:02:00Z">
              <w:rPr/>
            </w:rPrChange>
          </w:rPr>
          <w:delText xml:space="preserve">). This board will be used for debugging circuits outside of the </w:delText>
        </w:r>
        <w:r w:rsidR="00C22E46" w:rsidRPr="00454C9D" w:rsidDel="00EA5BA8">
          <w:rPr>
            <w:strike/>
            <w:rPrChange w:id="54" w:author="lichushan chushan" w:date="2020-02-15T17:02:00Z">
              <w:rPr/>
            </w:rPrChange>
          </w:rPr>
          <w:delText>laboratory and</w:delText>
        </w:r>
        <w:r w:rsidRPr="00454C9D" w:rsidDel="00EA5BA8">
          <w:rPr>
            <w:strike/>
            <w:rPrChange w:id="55" w:author="lichushan chushan" w:date="2020-02-15T17:02:00Z">
              <w:rPr/>
            </w:rPrChange>
          </w:rPr>
          <w:delText xml:space="preserve"> should therefore be built as carefully as possible. The board should include at least two (2) </w:delText>
        </w:r>
        <w:r w:rsidRPr="00454C9D" w:rsidDel="00EA5BA8">
          <w:rPr>
            <w:strike/>
            <w:u w:val="single"/>
            <w:rPrChange w:id="56" w:author="lichushan chushan" w:date="2020-02-15T17:02:00Z">
              <w:rPr>
                <w:u w:val="single"/>
              </w:rPr>
            </w:rPrChange>
          </w:rPr>
          <w:delText>debounced</w:delText>
        </w:r>
        <w:r w:rsidRPr="00454C9D" w:rsidDel="00EA5BA8">
          <w:rPr>
            <w:strike/>
            <w:rPrChange w:id="57" w:author="lichushan chushan" w:date="2020-02-15T17:02:00Z">
              <w:rPr/>
            </w:rPrChange>
          </w:rPr>
          <w:delText xml:space="preserve"> switches (the four SPDT switches are mounted in a Dual Inline Package (DIP)) and two (2) LEDs. Drive the LEDs using the </w:delText>
        </w:r>
        <w:r w:rsidR="009A067F" w:rsidRPr="00454C9D" w:rsidDel="00EA5BA8">
          <w:rPr>
            <w:strike/>
            <w:rPrChange w:id="58" w:author="lichushan chushan" w:date="2020-02-15T17:02:00Z">
              <w:rPr/>
            </w:rPrChange>
          </w:rPr>
          <w:delText xml:space="preserve">7404 or 7406 </w:delText>
        </w:r>
        <w:r w:rsidRPr="00454C9D" w:rsidDel="00EA5BA8">
          <w:rPr>
            <w:strike/>
            <w:rPrChange w:id="59" w:author="lichushan chushan" w:date="2020-02-15T17:02:00Z">
              <w:rPr/>
            </w:rPrChange>
          </w:rPr>
          <w:delText>open collector hex inverter chip from the lab kit</w:delText>
        </w:r>
        <w:r w:rsidR="009A067F" w:rsidRPr="00454C9D" w:rsidDel="00EA5BA8">
          <w:rPr>
            <w:strike/>
            <w:rPrChange w:id="60" w:author="lichushan chushan" w:date="2020-02-15T17:02:00Z">
              <w:rPr/>
            </w:rPrChange>
          </w:rPr>
          <w:delText>. The 7406 is preferred because you will unlikely use open collector outputs elsewhere in your design</w:delText>
        </w:r>
        <w:r w:rsidR="006A61D7" w:rsidRPr="00454C9D" w:rsidDel="00EA5BA8">
          <w:rPr>
            <w:strike/>
            <w:rPrChange w:id="61" w:author="lichushan chushan" w:date="2020-02-15T17:02:00Z">
              <w:rPr/>
            </w:rPrChange>
          </w:rPr>
          <w:delText>s.</w:delText>
        </w:r>
        <w:r w:rsidRPr="00454C9D" w:rsidDel="00EA5BA8">
          <w:rPr>
            <w:strike/>
            <w:rPrChange w:id="62" w:author="lichushan chushan" w:date="2020-02-15T17:02:00Z">
              <w:rPr/>
            </w:rPrChange>
          </w:rPr>
          <w:delText xml:space="preserve"> Remember to include a separate current limiting resistor for each of the LED circuits! The I/O board must fit on a single socket strip; equivalent to one of the five columns (A, B, C, D, or E) on the lab kit protoboard (see GG.1</w:delText>
        </w:r>
        <w:r w:rsidR="003C1E37" w:rsidRPr="00454C9D" w:rsidDel="00EA5BA8">
          <w:rPr>
            <w:strike/>
            <w:lang w:eastAsia="zh-TW"/>
            <w:rPrChange w:id="63" w:author="lichushan chushan" w:date="2020-02-15T17:02:00Z">
              <w:rPr>
                <w:lang w:eastAsia="zh-TW"/>
              </w:rPr>
            </w:rPrChange>
          </w:rPr>
          <w:delText>0</w:delText>
        </w:r>
        <w:r w:rsidRPr="00454C9D" w:rsidDel="00EA5BA8">
          <w:rPr>
            <w:strike/>
            <w:rPrChange w:id="64" w:author="lichushan chushan" w:date="2020-02-15T17:02:00Z">
              <w:rPr/>
            </w:rPrChange>
          </w:rPr>
          <w:delText>)</w:delText>
        </w:r>
        <w:r w:rsidR="00F257D1" w:rsidRPr="00454C9D" w:rsidDel="00EA5BA8">
          <w:rPr>
            <w:strike/>
            <w:rPrChange w:id="65" w:author="lichushan chushan" w:date="2020-02-15T17:02:00Z">
              <w:rPr/>
            </w:rPrChange>
          </w:rPr>
          <w:delText xml:space="preserve"> as you will not be required to disassemble this portion of the protoboard in between labs.</w:delText>
        </w:r>
      </w:del>
    </w:p>
    <w:p w14:paraId="4EFA2704" w14:textId="45BDB7CA" w:rsidR="002349D5" w:rsidRPr="00454C9D" w:rsidRDefault="002349D5" w:rsidP="00AC5857">
      <w:pPr>
        <w:spacing w:before="240" w:line="360" w:lineRule="atLeast"/>
        <w:jc w:val="both"/>
        <w:rPr>
          <w:strike/>
          <w:rPrChange w:id="66" w:author="lichushan chushan" w:date="2020-02-15T17:02:00Z">
            <w:rPr/>
          </w:rPrChange>
        </w:rPr>
      </w:pPr>
      <w:del w:id="67" w:author="lichushan chushan" w:date="2020-09-13T19:27:00Z">
        <w:r w:rsidRPr="00454C9D" w:rsidDel="00EA5BA8">
          <w:rPr>
            <w:strike/>
            <w:rPrChange w:id="68" w:author="lichushan chushan" w:date="2020-02-15T17:02:00Z">
              <w:rPr/>
            </w:rPrChange>
          </w:rPr>
          <w:delText>Begin building the portable I/O board as soon as possible. It is easier to test the board using the facilities of the lab, so proceed as far as possible</w:delText>
        </w:r>
        <w:r w:rsidR="00AD250B" w:rsidRPr="00454C9D" w:rsidDel="00EA5BA8">
          <w:rPr>
            <w:strike/>
            <w:rPrChange w:id="69" w:author="lichushan chushan" w:date="2020-02-15T17:02:00Z">
              <w:rPr/>
            </w:rPrChange>
          </w:rPr>
          <w:delText xml:space="preserve"> on Experiment #2</w:delText>
        </w:r>
        <w:r w:rsidRPr="00454C9D" w:rsidDel="00EA5BA8">
          <w:rPr>
            <w:strike/>
            <w:rPrChange w:id="70" w:author="lichushan chushan" w:date="2020-02-15T17:02:00Z">
              <w:rPr/>
            </w:rPrChange>
          </w:rPr>
          <w:delText xml:space="preserve"> in the remaining lab time.</w:delText>
        </w:r>
      </w:del>
    </w:p>
    <w:sectPr w:rsidR="002349D5" w:rsidRPr="00454C9D" w:rsidSect="00EC1D0B">
      <w:headerReference w:type="even" r:id="rId12"/>
      <w:headerReference w:type="default" r:id="rId13"/>
      <w:footerReference w:type="even" r:id="rId14"/>
      <w:footerReference w:type="default" r:id="rId15"/>
      <w:footnotePr>
        <w:numRestart w:val="eachPage"/>
      </w:footnotePr>
      <w:pgSz w:w="12240" w:h="15840" w:code="1"/>
      <w:pgMar w:top="1440" w:right="1800" w:bottom="1440" w:left="1800" w:header="720" w:footer="720" w:gutter="0"/>
      <w:pgNumType w:start="1"/>
      <w:cols w:space="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lichushan chushan" w:date="2021-09-20T17:40:00Z" w:initials="lc">
    <w:p w14:paraId="51F13949" w14:textId="16524294" w:rsidR="00AB1377" w:rsidRPr="00AB1377" w:rsidRDefault="00AB1377">
      <w:pPr>
        <w:pStyle w:val="ad"/>
        <w:rPr>
          <w:rFonts w:eastAsiaTheme="minorEastAsia"/>
          <w:lang w:eastAsia="zh-CN"/>
        </w:rPr>
      </w:pPr>
      <w:r>
        <w:rPr>
          <w:rStyle w:val="ac"/>
        </w:rPr>
        <w:annotationRef/>
      </w:r>
      <w:r>
        <w:rPr>
          <w:rFonts w:eastAsiaTheme="minorEastAsia"/>
          <w:lang w:eastAsia="zh-CN"/>
        </w:rPr>
        <w:t xml:space="preserve">It’s the captured picture of schematic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F139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13949" w16cid:durableId="24F436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7CEA" w14:textId="77777777" w:rsidR="00807DED" w:rsidRDefault="00807DED">
      <w:r>
        <w:separator/>
      </w:r>
    </w:p>
  </w:endnote>
  <w:endnote w:type="continuationSeparator" w:id="0">
    <w:p w14:paraId="03BE360F" w14:textId="77777777" w:rsidR="00807DED" w:rsidRDefault="0080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42F7" w14:textId="77777777" w:rsidR="00877F13" w:rsidRDefault="00877F13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23C2" w14:textId="77777777" w:rsidR="00877F13" w:rsidRDefault="00877F1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2DE76" w14:textId="77777777" w:rsidR="00807DED" w:rsidRDefault="00807DED">
      <w:r>
        <w:separator/>
      </w:r>
    </w:p>
  </w:footnote>
  <w:footnote w:type="continuationSeparator" w:id="0">
    <w:p w14:paraId="32AFB1C6" w14:textId="77777777" w:rsidR="00807DED" w:rsidRDefault="00807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F790" w14:textId="77777777" w:rsidR="00877F13" w:rsidRDefault="00877F13">
    <w:pPr>
      <w:pStyle w:val="a5"/>
      <w:tabs>
        <w:tab w:val="clear" w:pos="4320"/>
        <w:tab w:val="clear" w:pos="8640"/>
      </w:tabs>
    </w:pPr>
    <w:r>
      <w:t>1.</w:t>
    </w:r>
    <w: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7806" w14:textId="77777777" w:rsidR="00877F13" w:rsidRDefault="00877F13">
    <w:pPr>
      <w:pStyle w:val="a5"/>
      <w:tabs>
        <w:tab w:val="clear" w:pos="4320"/>
      </w:tabs>
    </w:pPr>
    <w:r>
      <w:tab/>
      <w:t>1.</w:t>
    </w:r>
    <w: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2577"/>
    <w:multiLevelType w:val="hybridMultilevel"/>
    <w:tmpl w:val="11A2F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62B9A"/>
    <w:multiLevelType w:val="hybridMultilevel"/>
    <w:tmpl w:val="40DEE4C6"/>
    <w:lvl w:ilvl="0" w:tplc="3182C782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chushan chushan">
    <w15:presenceInfo w15:providerId="Windows Live" w15:userId="1c70069d64435ef0"/>
  </w15:person>
  <w15:person w15:author="Lyon Celty.">
    <w15:presenceInfo w15:providerId="Windows Live" w15:userId="82a4b1ac06908d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intFractionalCharacterWidth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0"/>
  <w:doNotHyphenateCaps/>
  <w:evenAndOddHeader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MrcwN7ewsDC3NDFV0lEKTi0uzszPAykwrgUAbUQhjCwAAAA="/>
  </w:docVars>
  <w:rsids>
    <w:rsidRoot w:val="00441275"/>
    <w:rsid w:val="00050C31"/>
    <w:rsid w:val="00064134"/>
    <w:rsid w:val="00073F72"/>
    <w:rsid w:val="00092A97"/>
    <w:rsid w:val="000940D8"/>
    <w:rsid w:val="000A68AF"/>
    <w:rsid w:val="000B1E6C"/>
    <w:rsid w:val="000C0BF7"/>
    <w:rsid w:val="000C2CE8"/>
    <w:rsid w:val="000C34C1"/>
    <w:rsid w:val="000D4899"/>
    <w:rsid w:val="000E4C23"/>
    <w:rsid w:val="000F2697"/>
    <w:rsid w:val="000F51D2"/>
    <w:rsid w:val="000F7450"/>
    <w:rsid w:val="00101EE5"/>
    <w:rsid w:val="00102280"/>
    <w:rsid w:val="001055FB"/>
    <w:rsid w:val="00122E53"/>
    <w:rsid w:val="001312CB"/>
    <w:rsid w:val="0013307C"/>
    <w:rsid w:val="00151381"/>
    <w:rsid w:val="00161D6E"/>
    <w:rsid w:val="00171913"/>
    <w:rsid w:val="00185995"/>
    <w:rsid w:val="001C3A58"/>
    <w:rsid w:val="001D5922"/>
    <w:rsid w:val="001F0815"/>
    <w:rsid w:val="00202D7F"/>
    <w:rsid w:val="00205211"/>
    <w:rsid w:val="00205D00"/>
    <w:rsid w:val="00215887"/>
    <w:rsid w:val="0022132E"/>
    <w:rsid w:val="00232302"/>
    <w:rsid w:val="002349D5"/>
    <w:rsid w:val="00235E94"/>
    <w:rsid w:val="00237E4B"/>
    <w:rsid w:val="00256245"/>
    <w:rsid w:val="002571D7"/>
    <w:rsid w:val="0027428F"/>
    <w:rsid w:val="002745E9"/>
    <w:rsid w:val="00290FA5"/>
    <w:rsid w:val="002968DE"/>
    <w:rsid w:val="002A0C53"/>
    <w:rsid w:val="002C483C"/>
    <w:rsid w:val="002E352F"/>
    <w:rsid w:val="002F2912"/>
    <w:rsid w:val="0030714A"/>
    <w:rsid w:val="00307198"/>
    <w:rsid w:val="00314119"/>
    <w:rsid w:val="00334C24"/>
    <w:rsid w:val="0033753B"/>
    <w:rsid w:val="0035115A"/>
    <w:rsid w:val="003528A7"/>
    <w:rsid w:val="00376C00"/>
    <w:rsid w:val="00377D2B"/>
    <w:rsid w:val="003C150B"/>
    <w:rsid w:val="003C1E37"/>
    <w:rsid w:val="003C70F2"/>
    <w:rsid w:val="003E4796"/>
    <w:rsid w:val="003E6FC2"/>
    <w:rsid w:val="003F7EC4"/>
    <w:rsid w:val="00400684"/>
    <w:rsid w:val="00417047"/>
    <w:rsid w:val="0043487E"/>
    <w:rsid w:val="00441275"/>
    <w:rsid w:val="00441DA6"/>
    <w:rsid w:val="0044381F"/>
    <w:rsid w:val="0044654F"/>
    <w:rsid w:val="00450291"/>
    <w:rsid w:val="00451E78"/>
    <w:rsid w:val="00454C9D"/>
    <w:rsid w:val="00475C00"/>
    <w:rsid w:val="00481D4C"/>
    <w:rsid w:val="00484622"/>
    <w:rsid w:val="00486C18"/>
    <w:rsid w:val="004910AE"/>
    <w:rsid w:val="0049266D"/>
    <w:rsid w:val="004B5899"/>
    <w:rsid w:val="004C0777"/>
    <w:rsid w:val="004C3344"/>
    <w:rsid w:val="004C3B08"/>
    <w:rsid w:val="004C74E8"/>
    <w:rsid w:val="004D6521"/>
    <w:rsid w:val="00526A33"/>
    <w:rsid w:val="005539FB"/>
    <w:rsid w:val="00573113"/>
    <w:rsid w:val="0058389D"/>
    <w:rsid w:val="005A5875"/>
    <w:rsid w:val="005B0C71"/>
    <w:rsid w:val="005D1D44"/>
    <w:rsid w:val="006020D5"/>
    <w:rsid w:val="0063109A"/>
    <w:rsid w:val="00645E9C"/>
    <w:rsid w:val="0067255F"/>
    <w:rsid w:val="006744E5"/>
    <w:rsid w:val="006753D6"/>
    <w:rsid w:val="006942C4"/>
    <w:rsid w:val="00697C43"/>
    <w:rsid w:val="006A61D7"/>
    <w:rsid w:val="006B47A4"/>
    <w:rsid w:val="006C1CF4"/>
    <w:rsid w:val="006D2744"/>
    <w:rsid w:val="006D466B"/>
    <w:rsid w:val="006E0952"/>
    <w:rsid w:val="006E3BA8"/>
    <w:rsid w:val="006E5F67"/>
    <w:rsid w:val="006F1AE1"/>
    <w:rsid w:val="007004CC"/>
    <w:rsid w:val="007125E7"/>
    <w:rsid w:val="00723580"/>
    <w:rsid w:val="00727461"/>
    <w:rsid w:val="0072760D"/>
    <w:rsid w:val="00743392"/>
    <w:rsid w:val="00773C0A"/>
    <w:rsid w:val="007850C4"/>
    <w:rsid w:val="00795BB6"/>
    <w:rsid w:val="007A09E5"/>
    <w:rsid w:val="007A65BD"/>
    <w:rsid w:val="007C35A4"/>
    <w:rsid w:val="007D2BA1"/>
    <w:rsid w:val="007E2622"/>
    <w:rsid w:val="007F2CC9"/>
    <w:rsid w:val="007F6602"/>
    <w:rsid w:val="00802FE9"/>
    <w:rsid w:val="00807DED"/>
    <w:rsid w:val="0081650A"/>
    <w:rsid w:val="00844D8F"/>
    <w:rsid w:val="00867120"/>
    <w:rsid w:val="00877F13"/>
    <w:rsid w:val="008A570D"/>
    <w:rsid w:val="008B4B9C"/>
    <w:rsid w:val="008C1EE9"/>
    <w:rsid w:val="008C5ACD"/>
    <w:rsid w:val="008C6C5B"/>
    <w:rsid w:val="008F732A"/>
    <w:rsid w:val="009052BC"/>
    <w:rsid w:val="00907837"/>
    <w:rsid w:val="009137E1"/>
    <w:rsid w:val="00914334"/>
    <w:rsid w:val="00925D61"/>
    <w:rsid w:val="00931E19"/>
    <w:rsid w:val="00936D3C"/>
    <w:rsid w:val="0093732F"/>
    <w:rsid w:val="00950724"/>
    <w:rsid w:val="00973935"/>
    <w:rsid w:val="00987378"/>
    <w:rsid w:val="009A067F"/>
    <w:rsid w:val="009A0BAF"/>
    <w:rsid w:val="009F37C8"/>
    <w:rsid w:val="00A154CF"/>
    <w:rsid w:val="00A23234"/>
    <w:rsid w:val="00A3016C"/>
    <w:rsid w:val="00A8594A"/>
    <w:rsid w:val="00A928D2"/>
    <w:rsid w:val="00A93193"/>
    <w:rsid w:val="00A96756"/>
    <w:rsid w:val="00AA518E"/>
    <w:rsid w:val="00AB1377"/>
    <w:rsid w:val="00AB303D"/>
    <w:rsid w:val="00AC3857"/>
    <w:rsid w:val="00AC5857"/>
    <w:rsid w:val="00AD250B"/>
    <w:rsid w:val="00AD69B6"/>
    <w:rsid w:val="00AF0826"/>
    <w:rsid w:val="00AF48C3"/>
    <w:rsid w:val="00AF788A"/>
    <w:rsid w:val="00B11277"/>
    <w:rsid w:val="00B12EDA"/>
    <w:rsid w:val="00B13580"/>
    <w:rsid w:val="00B51B68"/>
    <w:rsid w:val="00B5246B"/>
    <w:rsid w:val="00B656A4"/>
    <w:rsid w:val="00B829BD"/>
    <w:rsid w:val="00B856C8"/>
    <w:rsid w:val="00BA21BB"/>
    <w:rsid w:val="00BB08F2"/>
    <w:rsid w:val="00BB60EA"/>
    <w:rsid w:val="00BD01EE"/>
    <w:rsid w:val="00BD20EB"/>
    <w:rsid w:val="00BE3E66"/>
    <w:rsid w:val="00BE7A0B"/>
    <w:rsid w:val="00C00010"/>
    <w:rsid w:val="00C22E46"/>
    <w:rsid w:val="00C24505"/>
    <w:rsid w:val="00C6096C"/>
    <w:rsid w:val="00CA226F"/>
    <w:rsid w:val="00CB4AD4"/>
    <w:rsid w:val="00CB7BD2"/>
    <w:rsid w:val="00CC0D39"/>
    <w:rsid w:val="00CC2389"/>
    <w:rsid w:val="00CD24C8"/>
    <w:rsid w:val="00CE03D8"/>
    <w:rsid w:val="00CE55EE"/>
    <w:rsid w:val="00CE5D16"/>
    <w:rsid w:val="00D11FF8"/>
    <w:rsid w:val="00D226F4"/>
    <w:rsid w:val="00D50356"/>
    <w:rsid w:val="00D515D1"/>
    <w:rsid w:val="00D54627"/>
    <w:rsid w:val="00D65C92"/>
    <w:rsid w:val="00D70CDF"/>
    <w:rsid w:val="00D80FCB"/>
    <w:rsid w:val="00D84484"/>
    <w:rsid w:val="00D91D3C"/>
    <w:rsid w:val="00DA4F7F"/>
    <w:rsid w:val="00DB7B66"/>
    <w:rsid w:val="00DD037A"/>
    <w:rsid w:val="00DE11E9"/>
    <w:rsid w:val="00DE2DDE"/>
    <w:rsid w:val="00E142F1"/>
    <w:rsid w:val="00E15315"/>
    <w:rsid w:val="00E21D7C"/>
    <w:rsid w:val="00E339AA"/>
    <w:rsid w:val="00E4083D"/>
    <w:rsid w:val="00E4242D"/>
    <w:rsid w:val="00E60CB2"/>
    <w:rsid w:val="00E61848"/>
    <w:rsid w:val="00EA5BA8"/>
    <w:rsid w:val="00EC1D0B"/>
    <w:rsid w:val="00EC2D7A"/>
    <w:rsid w:val="00ED20A7"/>
    <w:rsid w:val="00ED2C44"/>
    <w:rsid w:val="00ED595B"/>
    <w:rsid w:val="00ED6ECC"/>
    <w:rsid w:val="00F0588D"/>
    <w:rsid w:val="00F206D3"/>
    <w:rsid w:val="00F2126E"/>
    <w:rsid w:val="00F257D1"/>
    <w:rsid w:val="00F3048A"/>
    <w:rsid w:val="00F31AC6"/>
    <w:rsid w:val="00F5317C"/>
    <w:rsid w:val="00F532B6"/>
    <w:rsid w:val="00F622B8"/>
    <w:rsid w:val="00F66C97"/>
    <w:rsid w:val="00F83659"/>
    <w:rsid w:val="00F84A57"/>
    <w:rsid w:val="00FA50CE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85742"/>
  <w15:chartTrackingRefBased/>
  <w15:docId w15:val="{A76C7F2C-5B8B-4895-8784-07B98ED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PMingLiU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Pr>
      <w:vertAlign w:val="superscript"/>
    </w:r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footnote reference"/>
    <w:semiHidden/>
    <w:rPr>
      <w:position w:val="6"/>
      <w:sz w:val="16"/>
    </w:rPr>
  </w:style>
  <w:style w:type="paragraph" w:styleId="a7">
    <w:name w:val="footnote text"/>
    <w:basedOn w:val="a"/>
    <w:semiHidden/>
    <w:rPr>
      <w:sz w:val="20"/>
    </w:rPr>
  </w:style>
  <w:style w:type="character" w:styleId="a8">
    <w:name w:val="page number"/>
    <w:basedOn w:val="a0"/>
  </w:style>
  <w:style w:type="paragraph" w:styleId="a9">
    <w:name w:val="Balloon Text"/>
    <w:basedOn w:val="a"/>
    <w:link w:val="aa"/>
    <w:uiPriority w:val="99"/>
    <w:semiHidden/>
    <w:unhideWhenUsed/>
    <w:rsid w:val="00BE7A0B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BE7A0B"/>
    <w:rPr>
      <w:rFonts w:ascii="Segoe UI" w:hAnsi="Segoe UI" w:cs="Segoe UI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AC5857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AB1377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B1377"/>
  </w:style>
  <w:style w:type="character" w:customStyle="1" w:styleId="ae">
    <w:name w:val="批注文字 字符"/>
    <w:basedOn w:val="a0"/>
    <w:link w:val="ad"/>
    <w:uiPriority w:val="99"/>
    <w:semiHidden/>
    <w:rsid w:val="00AB1377"/>
    <w:rPr>
      <w:rFonts w:ascii="Times" w:hAnsi="Times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B137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B1377"/>
    <w:rPr>
      <w:rFonts w:ascii="Times" w:hAnsi="Times"/>
      <w:b/>
      <w:bCs/>
      <w:sz w:val="24"/>
    </w:rPr>
  </w:style>
  <w:style w:type="character" w:styleId="af1">
    <w:name w:val="Placeholder Text"/>
    <w:basedOn w:val="a0"/>
    <w:uiPriority w:val="99"/>
    <w:semiHidden/>
    <w:rsid w:val="00131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B111F-9A9C-4B9F-82B1-3EAF78DC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#1 12/93</vt:lpstr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#1 12/93</dc:title>
  <dc:subject/>
  <dc:creator>Veola</dc:creator>
  <cp:keywords/>
  <cp:lastModifiedBy>Lyon Celty.</cp:lastModifiedBy>
  <cp:revision>6</cp:revision>
  <cp:lastPrinted>2015-01-15T04:50:00Z</cp:lastPrinted>
  <dcterms:created xsi:type="dcterms:W3CDTF">2021-09-20T09:34:00Z</dcterms:created>
  <dcterms:modified xsi:type="dcterms:W3CDTF">2021-09-21T02:54:00Z</dcterms:modified>
</cp:coreProperties>
</file>